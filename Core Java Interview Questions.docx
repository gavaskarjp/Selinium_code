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2C1" w:rsidRPr="00DD30D6" w:rsidRDefault="004E72C1" w:rsidP="00DD30D6">
      <w:pPr>
        <w:pStyle w:val="Heading4"/>
        <w:rPr>
          <w:ins w:id="0" w:author="Unknown"/>
          <w:rFonts w:ascii="Times New Roman" w:hAnsi="Times New Roman" w:cs="Times New Roman"/>
          <w:b w:val="0"/>
          <w:i w:val="0"/>
        </w:rPr>
      </w:pPr>
      <w:ins w:id="1" w:author="Unknown">
        <w:r w:rsidRPr="00DD30D6">
          <w:rPr>
            <w:rFonts w:ascii="Times New Roman" w:hAnsi="Times New Roman" w:cs="Times New Roman"/>
            <w:b w:val="0"/>
            <w:i w:val="0"/>
          </w:rPr>
          <w:t>Core Java Interview Questions</w:t>
        </w:r>
      </w:ins>
    </w:p>
    <w:p w:rsidR="004E72C1" w:rsidRPr="00DD30D6" w:rsidRDefault="004E72C1" w:rsidP="00DD30D6">
      <w:pPr>
        <w:pStyle w:val="Heading4"/>
        <w:rPr>
          <w:ins w:id="2" w:author="Unknown"/>
          <w:rFonts w:ascii="Times New Roman" w:hAnsi="Times New Roman" w:cs="Times New Roman"/>
          <w:b w:val="0"/>
          <w:i w:val="0"/>
        </w:rPr>
      </w:pPr>
      <w:ins w:id="3" w:author="Unknown">
        <w:r w:rsidRPr="00DD30D6">
          <w:rPr>
            <w:rFonts w:ascii="Times New Roman" w:hAnsi="Times New Roman" w:cs="Times New Roman"/>
            <w:b w:val="0"/>
            <w:i w:val="0"/>
          </w:rPr>
          <w:t>How many methods are there in object class?</w:t>
        </w:r>
        <w:r w:rsidRPr="00DD30D6">
          <w:rPr>
            <w:rFonts w:ascii="Times New Roman" w:hAnsi="Times New Roman" w:cs="Times New Roman"/>
            <w:b w:val="0"/>
            <w:i w:val="0"/>
          </w:rPr>
          <w:br/>
          <w:t>Ans: 11 methods, below is the list</w:t>
        </w:r>
      </w:ins>
    </w:p>
    <w:p w:rsidR="004E72C1" w:rsidRPr="00DD30D6" w:rsidRDefault="004E72C1" w:rsidP="00DD30D6">
      <w:pPr>
        <w:pStyle w:val="Heading4"/>
        <w:rPr>
          <w:ins w:id="4" w:author="Unknown"/>
          <w:rFonts w:ascii="Times New Roman" w:hAnsi="Times New Roman" w:cs="Times New Roman"/>
          <w:b w:val="0"/>
          <w:i w:val="0"/>
        </w:rPr>
      </w:pPr>
      <w:proofErr w:type="gramStart"/>
      <w:ins w:id="5" w:author="Unknown">
        <w:r w:rsidRPr="00DD30D6">
          <w:rPr>
            <w:rFonts w:ascii="Times New Roman" w:hAnsi="Times New Roman" w:cs="Times New Roman"/>
            <w:b w:val="0"/>
            <w:i w:val="0"/>
          </w:rPr>
          <w:t>protected</w:t>
        </w:r>
        <w:proofErr w:type="gramEnd"/>
        <w:r w:rsidRPr="00DD30D6">
          <w:rPr>
            <w:rFonts w:ascii="Times New Roman" w:hAnsi="Times New Roman" w:cs="Times New Roman"/>
            <w:b w:val="0"/>
            <w:i w:val="0"/>
          </w:rPr>
          <w:t xml:space="preserve"> O</w:t>
        </w:r>
      </w:ins>
      <w:r w:rsidR="009A7E82" w:rsidRPr="00DD30D6">
        <w:rPr>
          <w:rFonts w:ascii="Times New Roman" w:hAnsi="Times New Roman" w:cs="Times New Roman"/>
          <w:b w:val="0"/>
          <w:i w:val="0"/>
        </w:rPr>
        <w:t>b</w:t>
      </w:r>
      <w:ins w:id="6" w:author="Unknown">
        <w:r w:rsidRPr="00DD30D6">
          <w:rPr>
            <w:rFonts w:ascii="Times New Roman" w:hAnsi="Times New Roman" w:cs="Times New Roman"/>
            <w:b w:val="0"/>
            <w:i w:val="0"/>
          </w:rPr>
          <w:t>ject clone() throws CloneNotSupportedException – Creates and returns a copy of this object.</w:t>
        </w:r>
      </w:ins>
    </w:p>
    <w:p w:rsidR="004E72C1" w:rsidRPr="00DD30D6" w:rsidRDefault="004E72C1" w:rsidP="00DD30D6">
      <w:pPr>
        <w:pStyle w:val="Heading4"/>
        <w:rPr>
          <w:ins w:id="7" w:author="Unknown"/>
          <w:rFonts w:ascii="Times New Roman" w:hAnsi="Times New Roman" w:cs="Times New Roman"/>
          <w:b w:val="0"/>
          <w:i w:val="0"/>
        </w:rPr>
      </w:pPr>
      <w:ins w:id="8" w:author="Unknown">
        <w:r w:rsidRPr="00DD30D6">
          <w:rPr>
            <w:rFonts w:ascii="Times New Roman" w:hAnsi="Times New Roman" w:cs="Times New Roman"/>
            <w:b w:val="0"/>
            <w:i w:val="0"/>
          </w:rPr>
          <w:t xml:space="preserve">Public boolean </w:t>
        </w:r>
        <w:proofErr w:type="gramStart"/>
        <w:r w:rsidRPr="00DD30D6">
          <w:rPr>
            <w:rFonts w:ascii="Times New Roman" w:hAnsi="Times New Roman" w:cs="Times New Roman"/>
            <w:b w:val="0"/>
            <w:i w:val="0"/>
          </w:rPr>
          <w:t>equals(</w:t>
        </w:r>
        <w:proofErr w:type="gramEnd"/>
        <w:r w:rsidRPr="00DD30D6">
          <w:rPr>
            <w:rFonts w:ascii="Times New Roman" w:hAnsi="Times New Roman" w:cs="Times New Roman"/>
            <w:b w:val="0"/>
            <w:i w:val="0"/>
          </w:rPr>
          <w:t>Object obj) – Indicates whether some other object is “equal to” this one.</w:t>
        </w:r>
      </w:ins>
    </w:p>
    <w:p w:rsidR="004E72C1" w:rsidRPr="00DD30D6" w:rsidRDefault="004E72C1" w:rsidP="00DD30D6">
      <w:pPr>
        <w:pStyle w:val="Heading4"/>
        <w:rPr>
          <w:ins w:id="9" w:author="Unknown"/>
          <w:rFonts w:ascii="Times New Roman" w:hAnsi="Times New Roman" w:cs="Times New Roman"/>
          <w:b w:val="0"/>
          <w:i w:val="0"/>
        </w:rPr>
      </w:pPr>
      <w:ins w:id="10" w:author="Unknown">
        <w:r w:rsidRPr="00DD30D6">
          <w:rPr>
            <w:rFonts w:ascii="Times New Roman" w:hAnsi="Times New Roman" w:cs="Times New Roman"/>
            <w:b w:val="0"/>
            <w:i w:val="0"/>
          </w:rPr>
          <w:t xml:space="preserve">Protected void </w:t>
        </w:r>
        <w:proofErr w:type="gramStart"/>
        <w:r w:rsidRPr="00DD30D6">
          <w:rPr>
            <w:rFonts w:ascii="Times New Roman" w:hAnsi="Times New Roman" w:cs="Times New Roman"/>
            <w:b w:val="0"/>
            <w:i w:val="0"/>
          </w:rPr>
          <w:t>finalize(</w:t>
        </w:r>
        <w:proofErr w:type="gramEnd"/>
        <w:r w:rsidRPr="00DD30D6">
          <w:rPr>
            <w:rFonts w:ascii="Times New Roman" w:hAnsi="Times New Roman" w:cs="Times New Roman"/>
            <w:b w:val="0"/>
            <w:i w:val="0"/>
          </w:rPr>
          <w:t>) throws Throwable – Called by the garbage collector on an object when garbage collection determines that there are no more references to the object.</w:t>
        </w:r>
      </w:ins>
    </w:p>
    <w:p w:rsidR="004E72C1" w:rsidRPr="00DD30D6" w:rsidRDefault="004E72C1" w:rsidP="00DD30D6">
      <w:pPr>
        <w:pStyle w:val="Heading4"/>
        <w:rPr>
          <w:ins w:id="11" w:author="Unknown"/>
          <w:rFonts w:ascii="Times New Roman" w:hAnsi="Times New Roman" w:cs="Times New Roman"/>
          <w:b w:val="0"/>
          <w:i w:val="0"/>
        </w:rPr>
      </w:pPr>
      <w:proofErr w:type="gramStart"/>
      <w:ins w:id="12" w:author="Unknown">
        <w:r w:rsidRPr="00DD30D6">
          <w:rPr>
            <w:rFonts w:ascii="Times New Roman" w:hAnsi="Times New Roman" w:cs="Times New Roman"/>
            <w:b w:val="0"/>
            <w:i w:val="0"/>
          </w:rPr>
          <w:t>public</w:t>
        </w:r>
        <w:proofErr w:type="gramEnd"/>
        <w:r w:rsidRPr="00DD30D6">
          <w:rPr>
            <w:rFonts w:ascii="Times New Roman" w:hAnsi="Times New Roman" w:cs="Times New Roman"/>
            <w:b w:val="0"/>
            <w:i w:val="0"/>
          </w:rPr>
          <w:t xml:space="preserve"> final Class getClass() – Returns the runtime class of an object.</w:t>
        </w:r>
      </w:ins>
    </w:p>
    <w:p w:rsidR="004E72C1" w:rsidRPr="00DD30D6" w:rsidRDefault="004E72C1" w:rsidP="00DD30D6">
      <w:pPr>
        <w:pStyle w:val="Heading4"/>
        <w:rPr>
          <w:ins w:id="13" w:author="Unknown"/>
          <w:rFonts w:ascii="Times New Roman" w:hAnsi="Times New Roman" w:cs="Times New Roman"/>
          <w:b w:val="0"/>
          <w:i w:val="0"/>
        </w:rPr>
      </w:pPr>
      <w:proofErr w:type="gramStart"/>
      <w:ins w:id="14" w:author="Unknown">
        <w:r w:rsidRPr="00DD30D6">
          <w:rPr>
            <w:rFonts w:ascii="Times New Roman" w:hAnsi="Times New Roman" w:cs="Times New Roman"/>
            <w:b w:val="0"/>
            <w:i w:val="0"/>
          </w:rPr>
          <w:t>public</w:t>
        </w:r>
        <w:proofErr w:type="gramEnd"/>
        <w:r w:rsidRPr="00DD30D6">
          <w:rPr>
            <w:rFonts w:ascii="Times New Roman" w:hAnsi="Times New Roman" w:cs="Times New Roman"/>
            <w:b w:val="0"/>
            <w:i w:val="0"/>
          </w:rPr>
          <w:t xml:space="preserve"> int hashCode() – Returns a hash code value for the object.</w:t>
        </w:r>
      </w:ins>
    </w:p>
    <w:p w:rsidR="004E72C1" w:rsidRPr="00DD30D6" w:rsidRDefault="004E72C1" w:rsidP="00DD30D6">
      <w:pPr>
        <w:pStyle w:val="Heading4"/>
        <w:rPr>
          <w:ins w:id="15" w:author="Unknown"/>
          <w:rFonts w:ascii="Times New Roman" w:hAnsi="Times New Roman" w:cs="Times New Roman"/>
          <w:b w:val="0"/>
          <w:i w:val="0"/>
        </w:rPr>
      </w:pPr>
      <w:ins w:id="16" w:author="Unknown">
        <w:r w:rsidRPr="00DD30D6">
          <w:rPr>
            <w:rFonts w:ascii="Times New Roman" w:hAnsi="Times New Roman" w:cs="Times New Roman"/>
            <w:b w:val="0"/>
            <w:i w:val="0"/>
          </w:rPr>
          <w:t xml:space="preserve">Public final void </w:t>
        </w:r>
        <w:proofErr w:type="gramStart"/>
        <w:r w:rsidRPr="00DD30D6">
          <w:rPr>
            <w:rFonts w:ascii="Times New Roman" w:hAnsi="Times New Roman" w:cs="Times New Roman"/>
            <w:b w:val="0"/>
            <w:i w:val="0"/>
          </w:rPr>
          <w:t>notify(</w:t>
        </w:r>
        <w:proofErr w:type="gramEnd"/>
        <w:r w:rsidRPr="00DD30D6">
          <w:rPr>
            <w:rFonts w:ascii="Times New Roman" w:hAnsi="Times New Roman" w:cs="Times New Roman"/>
            <w:b w:val="0"/>
            <w:i w:val="0"/>
          </w:rPr>
          <w:t>) – Wakes up a single thread that is waiting on this object’s monitor.</w:t>
        </w:r>
      </w:ins>
    </w:p>
    <w:p w:rsidR="004E72C1" w:rsidRPr="00DD30D6" w:rsidRDefault="004E72C1" w:rsidP="00DD30D6">
      <w:pPr>
        <w:pStyle w:val="Heading4"/>
        <w:rPr>
          <w:ins w:id="17" w:author="Unknown"/>
          <w:rFonts w:ascii="Times New Roman" w:hAnsi="Times New Roman" w:cs="Times New Roman"/>
          <w:b w:val="0"/>
          <w:i w:val="0"/>
        </w:rPr>
      </w:pPr>
      <w:ins w:id="18" w:author="Unknown">
        <w:r w:rsidRPr="00DD30D6">
          <w:rPr>
            <w:rFonts w:ascii="Times New Roman" w:hAnsi="Times New Roman" w:cs="Times New Roman"/>
            <w:b w:val="0"/>
            <w:i w:val="0"/>
          </w:rPr>
          <w:t xml:space="preserve">Public final void </w:t>
        </w:r>
        <w:proofErr w:type="gramStart"/>
        <w:r w:rsidRPr="00DD30D6">
          <w:rPr>
            <w:rFonts w:ascii="Times New Roman" w:hAnsi="Times New Roman" w:cs="Times New Roman"/>
            <w:b w:val="0"/>
            <w:i w:val="0"/>
          </w:rPr>
          <w:t>notifyAll(</w:t>
        </w:r>
        <w:proofErr w:type="gramEnd"/>
        <w:r w:rsidRPr="00DD30D6">
          <w:rPr>
            <w:rFonts w:ascii="Times New Roman" w:hAnsi="Times New Roman" w:cs="Times New Roman"/>
            <w:b w:val="0"/>
            <w:i w:val="0"/>
          </w:rPr>
          <w:t>) – Wakes up all threads that are waiting on this object’s monitor.</w:t>
        </w:r>
      </w:ins>
    </w:p>
    <w:p w:rsidR="004E72C1" w:rsidRPr="00DD30D6" w:rsidRDefault="004E72C1" w:rsidP="00DD30D6">
      <w:pPr>
        <w:pStyle w:val="Heading4"/>
        <w:rPr>
          <w:ins w:id="19" w:author="Unknown"/>
          <w:rFonts w:ascii="Times New Roman" w:hAnsi="Times New Roman" w:cs="Times New Roman"/>
          <w:b w:val="0"/>
          <w:i w:val="0"/>
        </w:rPr>
      </w:pPr>
      <w:ins w:id="20" w:author="Unknown">
        <w:r w:rsidRPr="00DD30D6">
          <w:rPr>
            <w:rFonts w:ascii="Times New Roman" w:hAnsi="Times New Roman" w:cs="Times New Roman"/>
            <w:b w:val="0"/>
            <w:i w:val="0"/>
          </w:rPr>
          <w:t xml:space="preserve">Public String </w:t>
        </w:r>
        <w:proofErr w:type="gramStart"/>
        <w:r w:rsidRPr="00DD30D6">
          <w:rPr>
            <w:rFonts w:ascii="Times New Roman" w:hAnsi="Times New Roman" w:cs="Times New Roman"/>
            <w:b w:val="0"/>
            <w:i w:val="0"/>
          </w:rPr>
          <w:t>toString(</w:t>
        </w:r>
        <w:proofErr w:type="gramEnd"/>
        <w:r w:rsidRPr="00DD30D6">
          <w:rPr>
            <w:rFonts w:ascii="Times New Roman" w:hAnsi="Times New Roman" w:cs="Times New Roman"/>
            <w:b w:val="0"/>
            <w:i w:val="0"/>
          </w:rPr>
          <w:t>) – Returns a string representation of the object.</w:t>
        </w:r>
      </w:ins>
    </w:p>
    <w:p w:rsidR="004E72C1" w:rsidRPr="00DD30D6" w:rsidRDefault="004E72C1" w:rsidP="00DD30D6">
      <w:pPr>
        <w:pStyle w:val="Heading4"/>
        <w:rPr>
          <w:ins w:id="21" w:author="Unknown"/>
          <w:rFonts w:ascii="Times New Roman" w:hAnsi="Times New Roman" w:cs="Times New Roman"/>
          <w:b w:val="0"/>
          <w:i w:val="0"/>
        </w:rPr>
      </w:pPr>
      <w:ins w:id="22" w:author="Unknown">
        <w:r w:rsidRPr="00DD30D6">
          <w:rPr>
            <w:rFonts w:ascii="Times New Roman" w:hAnsi="Times New Roman" w:cs="Times New Roman"/>
            <w:b w:val="0"/>
            <w:i w:val="0"/>
          </w:rPr>
          <w:t xml:space="preserve">Public final void </w:t>
        </w:r>
        <w:proofErr w:type="gramStart"/>
        <w:r w:rsidRPr="00DD30D6">
          <w:rPr>
            <w:rFonts w:ascii="Times New Roman" w:hAnsi="Times New Roman" w:cs="Times New Roman"/>
            <w:b w:val="0"/>
            <w:i w:val="0"/>
          </w:rPr>
          <w:t>wait(</w:t>
        </w:r>
        <w:proofErr w:type="gramEnd"/>
        <w:r w:rsidRPr="00DD30D6">
          <w:rPr>
            <w:rFonts w:ascii="Times New Roman" w:hAnsi="Times New Roman" w:cs="Times New Roman"/>
            <w:b w:val="0"/>
            <w:i w:val="0"/>
          </w:rPr>
          <w:t>) – Causes current thread to wait until another thread invokes the notify() method or the notifyAll() method for this object.</w:t>
        </w:r>
      </w:ins>
    </w:p>
    <w:p w:rsidR="004E72C1" w:rsidRPr="00DD30D6" w:rsidRDefault="004E72C1" w:rsidP="00DD30D6">
      <w:pPr>
        <w:pStyle w:val="Heading4"/>
        <w:rPr>
          <w:ins w:id="23" w:author="Unknown"/>
          <w:rFonts w:ascii="Times New Roman" w:hAnsi="Times New Roman" w:cs="Times New Roman"/>
          <w:b w:val="0"/>
          <w:i w:val="0"/>
        </w:rPr>
      </w:pPr>
      <w:proofErr w:type="gramStart"/>
      <w:ins w:id="24" w:author="Unknown">
        <w:r w:rsidRPr="00DD30D6">
          <w:rPr>
            <w:rFonts w:ascii="Times New Roman" w:hAnsi="Times New Roman" w:cs="Times New Roman"/>
            <w:b w:val="0"/>
            <w:i w:val="0"/>
          </w:rPr>
          <w:t>public</w:t>
        </w:r>
        <w:proofErr w:type="gramEnd"/>
        <w:r w:rsidRPr="00DD30D6">
          <w:rPr>
            <w:rFonts w:ascii="Times New Roman" w:hAnsi="Times New Roman" w:cs="Times New Roman"/>
            <w:b w:val="0"/>
            <w:i w:val="0"/>
          </w:rPr>
          <w:t xml:space="preserve"> final void wait(long timeout)</w:t>
        </w:r>
      </w:ins>
    </w:p>
    <w:p w:rsidR="004E72C1" w:rsidRPr="00DD30D6" w:rsidRDefault="004E72C1" w:rsidP="00DD30D6">
      <w:pPr>
        <w:pStyle w:val="Heading4"/>
        <w:rPr>
          <w:ins w:id="25" w:author="Unknown"/>
          <w:rFonts w:ascii="Times New Roman" w:hAnsi="Times New Roman" w:cs="Times New Roman"/>
          <w:b w:val="0"/>
          <w:i w:val="0"/>
        </w:rPr>
      </w:pPr>
      <w:proofErr w:type="gramStart"/>
      <w:ins w:id="26" w:author="Unknown">
        <w:r w:rsidRPr="00DD30D6">
          <w:rPr>
            <w:rFonts w:ascii="Times New Roman" w:hAnsi="Times New Roman" w:cs="Times New Roman"/>
            <w:b w:val="0"/>
            <w:i w:val="0"/>
          </w:rPr>
          <w:t>public</w:t>
        </w:r>
        <w:proofErr w:type="gramEnd"/>
        <w:r w:rsidRPr="00DD30D6">
          <w:rPr>
            <w:rFonts w:ascii="Times New Roman" w:hAnsi="Times New Roman" w:cs="Times New Roman"/>
            <w:b w:val="0"/>
            <w:i w:val="0"/>
          </w:rPr>
          <w:t xml:space="preserve"> final void wait(long timeout, int Nanos)</w:t>
        </w:r>
      </w:ins>
    </w:p>
    <w:p w:rsidR="004E72C1" w:rsidRPr="00DD30D6" w:rsidRDefault="004E72C1" w:rsidP="00DD30D6">
      <w:pPr>
        <w:pStyle w:val="Heading4"/>
        <w:rPr>
          <w:ins w:id="27" w:author="Unknown"/>
          <w:rFonts w:ascii="Times New Roman" w:hAnsi="Times New Roman" w:cs="Times New Roman"/>
          <w:b w:val="0"/>
          <w:i w:val="0"/>
        </w:rPr>
      </w:pPr>
      <w:ins w:id="28" w:author="Unknown">
        <w:r w:rsidRPr="00DD30D6">
          <w:rPr>
            <w:rFonts w:ascii="Times New Roman" w:hAnsi="Times New Roman" w:cs="Times New Roman"/>
            <w:b w:val="0"/>
            <w:i w:val="0"/>
          </w:rPr>
          <w:t xml:space="preserve">Hashcode </w:t>
        </w:r>
        <w:proofErr w:type="gramStart"/>
        <w:r w:rsidRPr="00DD30D6">
          <w:rPr>
            <w:rFonts w:ascii="Times New Roman" w:hAnsi="Times New Roman" w:cs="Times New Roman"/>
            <w:b w:val="0"/>
            <w:i w:val="0"/>
          </w:rPr>
          <w:t>method return</w:t>
        </w:r>
        <w:proofErr w:type="gramEnd"/>
        <w:r w:rsidRPr="00DD30D6">
          <w:rPr>
            <w:rFonts w:ascii="Times New Roman" w:hAnsi="Times New Roman" w:cs="Times New Roman"/>
            <w:b w:val="0"/>
            <w:i w:val="0"/>
          </w:rPr>
          <w:t xml:space="preserve"> type?</w:t>
        </w:r>
        <w:r w:rsidRPr="00DD30D6">
          <w:rPr>
            <w:rFonts w:ascii="Times New Roman" w:hAnsi="Times New Roman" w:cs="Times New Roman"/>
            <w:b w:val="0"/>
            <w:i w:val="0"/>
          </w:rPr>
          <w:br/>
          <w:t>Ans: integer</w:t>
        </w:r>
      </w:ins>
    </w:p>
    <w:p w:rsidR="004E72C1" w:rsidRPr="00DD30D6" w:rsidRDefault="004E72C1" w:rsidP="00DD30D6">
      <w:pPr>
        <w:pStyle w:val="Heading4"/>
        <w:rPr>
          <w:ins w:id="29" w:author="Unknown"/>
          <w:rFonts w:ascii="Times New Roman" w:hAnsi="Times New Roman" w:cs="Times New Roman"/>
          <w:b w:val="0"/>
          <w:i w:val="0"/>
        </w:rPr>
      </w:pPr>
      <w:proofErr w:type="gramStart"/>
      <w:ins w:id="30" w:author="Unknown">
        <w:r w:rsidRPr="00DD30D6">
          <w:rPr>
            <w:rFonts w:ascii="Times New Roman" w:hAnsi="Times New Roman" w:cs="Times New Roman"/>
            <w:b w:val="0"/>
            <w:i w:val="0"/>
          </w:rPr>
          <w:t>what</w:t>
        </w:r>
        <w:proofErr w:type="gramEnd"/>
        <w:r w:rsidRPr="00DD30D6">
          <w:rPr>
            <w:rFonts w:ascii="Times New Roman" w:hAnsi="Times New Roman" w:cs="Times New Roman"/>
            <w:b w:val="0"/>
            <w:i w:val="0"/>
          </w:rPr>
          <w:t xml:space="preserve"> is the finalize method and when it use?</w:t>
        </w:r>
        <w:r w:rsidRPr="00DD30D6">
          <w:rPr>
            <w:rFonts w:ascii="Times New Roman" w:hAnsi="Times New Roman" w:cs="Times New Roman"/>
            <w:b w:val="0"/>
            <w:i w:val="0"/>
          </w:rPr>
          <w:br/>
          <w:t>Ans: Garbage collection, it executed before garbage collector runs.</w:t>
        </w:r>
      </w:ins>
    </w:p>
    <w:p w:rsidR="004E72C1" w:rsidRPr="00DD30D6" w:rsidRDefault="004E72C1" w:rsidP="00DD30D6">
      <w:pPr>
        <w:pStyle w:val="Heading4"/>
        <w:rPr>
          <w:ins w:id="31" w:author="Unknown"/>
          <w:rFonts w:ascii="Times New Roman" w:hAnsi="Times New Roman" w:cs="Times New Roman"/>
          <w:b w:val="0"/>
          <w:i w:val="0"/>
        </w:rPr>
      </w:pPr>
      <w:ins w:id="32" w:author="Unknown">
        <w:r w:rsidRPr="00DD30D6">
          <w:rPr>
            <w:rFonts w:ascii="Times New Roman" w:hAnsi="Times New Roman" w:cs="Times New Roman"/>
            <w:b w:val="0"/>
            <w:i w:val="0"/>
          </w:rPr>
          <w:t>What is equals methods?</w:t>
        </w:r>
        <w:r w:rsidRPr="00DD30D6">
          <w:rPr>
            <w:rFonts w:ascii="Times New Roman" w:hAnsi="Times New Roman" w:cs="Times New Roman"/>
            <w:b w:val="0"/>
            <w:i w:val="0"/>
          </w:rPr>
          <w:br/>
          <w:t>Ans: it is used in 2 places, one is a string class, and another is an object class. In string class, it is overridden. In object class, it checks the addresses, and in string class, it checks the contents.</w:t>
        </w:r>
      </w:ins>
    </w:p>
    <w:p w:rsidR="004E72C1" w:rsidRPr="00DD30D6" w:rsidRDefault="004E72C1" w:rsidP="00DD30D6">
      <w:pPr>
        <w:pStyle w:val="Heading4"/>
        <w:rPr>
          <w:ins w:id="33" w:author="Unknown"/>
          <w:rFonts w:ascii="Times New Roman" w:hAnsi="Times New Roman" w:cs="Times New Roman"/>
          <w:b w:val="0"/>
          <w:i w:val="0"/>
        </w:rPr>
      </w:pPr>
      <w:ins w:id="34" w:author="Unknown">
        <w:r w:rsidRPr="00DD30D6">
          <w:rPr>
            <w:rFonts w:ascii="Times New Roman" w:hAnsi="Times New Roman" w:cs="Times New Roman"/>
            <w:b w:val="0"/>
            <w:i w:val="0"/>
          </w:rPr>
          <w:t>What is the difference between equal and hashcode?</w:t>
        </w:r>
        <w:r w:rsidRPr="00DD30D6">
          <w:rPr>
            <w:rFonts w:ascii="Times New Roman" w:hAnsi="Times New Roman" w:cs="Times New Roman"/>
            <w:b w:val="0"/>
            <w:i w:val="0"/>
          </w:rPr>
          <w:br/>
          <w:t>Ans: hashcode can be the same; it is used internally to find out the uniqueness of an object.</w:t>
        </w:r>
        <w:r w:rsidRPr="00DD30D6">
          <w:rPr>
            <w:rFonts w:ascii="Times New Roman" w:hAnsi="Times New Roman" w:cs="Times New Roman"/>
            <w:b w:val="0"/>
            <w:i w:val="0"/>
          </w:rPr>
          <w:br/>
          <w:t>Kiran — 89</w:t>
        </w:r>
        <w:r w:rsidRPr="00DD30D6">
          <w:rPr>
            <w:rFonts w:ascii="Times New Roman" w:hAnsi="Times New Roman" w:cs="Times New Roman"/>
            <w:b w:val="0"/>
            <w:i w:val="0"/>
          </w:rPr>
          <w:br/>
          <w:t>Naikr — 89</w:t>
        </w:r>
        <w:r w:rsidRPr="00DD30D6">
          <w:rPr>
            <w:rFonts w:ascii="Times New Roman" w:hAnsi="Times New Roman" w:cs="Times New Roman"/>
            <w:b w:val="0"/>
            <w:i w:val="0"/>
          </w:rPr>
          <w:br/>
          <w:t>suppose k=23</w:t>
        </w:r>
        <w:proofErr w:type="gramStart"/>
        <w:r w:rsidRPr="00DD30D6">
          <w:rPr>
            <w:rFonts w:ascii="Times New Roman" w:hAnsi="Times New Roman" w:cs="Times New Roman"/>
            <w:b w:val="0"/>
            <w:i w:val="0"/>
          </w:rPr>
          <w:t>,i</w:t>
        </w:r>
        <w:proofErr w:type="gramEnd"/>
        <w:r w:rsidRPr="00DD30D6">
          <w:rPr>
            <w:rFonts w:ascii="Times New Roman" w:hAnsi="Times New Roman" w:cs="Times New Roman"/>
            <w:b w:val="0"/>
            <w:i w:val="0"/>
          </w:rPr>
          <w:t>=4</w:t>
        </w:r>
        <w:r w:rsidRPr="00DD30D6">
          <w:rPr>
            <w:rFonts w:ascii="Times New Roman" w:hAnsi="Times New Roman" w:cs="Times New Roman"/>
            <w:b w:val="0"/>
            <w:i w:val="0"/>
          </w:rPr>
          <w:br/>
          <w:t>Then both Kiran and Naikr have the same hashcode, but both are not the same. But if equals return same, then there must be the same hashcode.</w:t>
        </w:r>
      </w:ins>
    </w:p>
    <w:p w:rsidR="004E72C1" w:rsidRPr="00DD30D6" w:rsidRDefault="004E72C1" w:rsidP="00DD30D6">
      <w:pPr>
        <w:pStyle w:val="Heading4"/>
        <w:rPr>
          <w:ins w:id="35" w:author="Unknown"/>
          <w:rFonts w:ascii="Times New Roman" w:hAnsi="Times New Roman" w:cs="Times New Roman"/>
          <w:b w:val="0"/>
          <w:i w:val="0"/>
        </w:rPr>
      </w:pPr>
      <w:ins w:id="36" w:author="Unknown">
        <w:r w:rsidRPr="00DD30D6">
          <w:rPr>
            <w:rFonts w:ascii="Times New Roman" w:hAnsi="Times New Roman" w:cs="Times New Roman"/>
            <w:b w:val="0"/>
            <w:i w:val="0"/>
          </w:rPr>
          <w:t>Core Java OOPS Interview Questions</w:t>
        </w:r>
      </w:ins>
    </w:p>
    <w:p w:rsidR="004E72C1" w:rsidRPr="00DD30D6" w:rsidRDefault="004E72C1" w:rsidP="00DD30D6">
      <w:pPr>
        <w:pStyle w:val="Heading4"/>
        <w:rPr>
          <w:ins w:id="37" w:author="Unknown"/>
          <w:rFonts w:ascii="Times New Roman" w:hAnsi="Times New Roman" w:cs="Times New Roman"/>
          <w:b w:val="0"/>
          <w:i w:val="0"/>
        </w:rPr>
      </w:pPr>
      <w:proofErr w:type="gramStart"/>
      <w:ins w:id="38" w:author="Unknown">
        <w:r w:rsidRPr="00DD30D6">
          <w:rPr>
            <w:rFonts w:ascii="Times New Roman" w:hAnsi="Times New Roman" w:cs="Times New Roman"/>
            <w:b w:val="0"/>
            <w:i w:val="0"/>
          </w:rPr>
          <w:t>is</w:t>
        </w:r>
        <w:proofErr w:type="gramEnd"/>
        <w:r w:rsidRPr="00DD30D6">
          <w:rPr>
            <w:rFonts w:ascii="Times New Roman" w:hAnsi="Times New Roman" w:cs="Times New Roman"/>
            <w:b w:val="0"/>
            <w:i w:val="0"/>
          </w:rPr>
          <w:t xml:space="preserve"> it compulsory to write body in a method?</w:t>
        </w:r>
        <w:r w:rsidRPr="00DD30D6">
          <w:rPr>
            <w:rFonts w:ascii="Times New Roman" w:hAnsi="Times New Roman" w:cs="Times New Roman"/>
            <w:b w:val="0"/>
            <w:i w:val="0"/>
          </w:rPr>
          <w:br/>
          <w:t>Ans: no, ex-abstract class, interface</w:t>
        </w:r>
      </w:ins>
    </w:p>
    <w:p w:rsidR="004E72C1" w:rsidRPr="00DD30D6" w:rsidRDefault="004E72C1" w:rsidP="00DD30D6">
      <w:pPr>
        <w:pStyle w:val="Heading4"/>
        <w:rPr>
          <w:ins w:id="39" w:author="Unknown"/>
          <w:rFonts w:ascii="Times New Roman" w:hAnsi="Times New Roman" w:cs="Times New Roman"/>
          <w:b w:val="0"/>
          <w:i w:val="0"/>
        </w:rPr>
      </w:pPr>
      <w:proofErr w:type="gramStart"/>
      <w:ins w:id="40" w:author="Unknown">
        <w:r w:rsidRPr="00DD30D6">
          <w:rPr>
            <w:rFonts w:ascii="Times New Roman" w:hAnsi="Times New Roman" w:cs="Times New Roman"/>
            <w:b w:val="0"/>
            <w:i w:val="0"/>
          </w:rPr>
          <w:lastRenderedPageBreak/>
          <w:t>why</w:t>
        </w:r>
        <w:proofErr w:type="gramEnd"/>
        <w:r w:rsidRPr="00DD30D6">
          <w:rPr>
            <w:rFonts w:ascii="Times New Roman" w:hAnsi="Times New Roman" w:cs="Times New Roman"/>
            <w:b w:val="0"/>
            <w:i w:val="0"/>
          </w:rPr>
          <w:t xml:space="preserve"> do we need to learn encapsulation?</w:t>
        </w:r>
        <w:r w:rsidRPr="00DD30D6">
          <w:rPr>
            <w:rFonts w:ascii="Times New Roman" w:hAnsi="Times New Roman" w:cs="Times New Roman"/>
            <w:b w:val="0"/>
            <w:i w:val="0"/>
          </w:rPr>
          <w:br/>
          <w:t>Ans: binding data variables and method in a single unit is called encapsulation. We are using encapsulation to protect our class from others so that others can not extract our class. Her variables should be private and method some time public so that our requirement solved properly.</w:t>
        </w:r>
      </w:ins>
    </w:p>
    <w:p w:rsidR="004E72C1" w:rsidRPr="00DD30D6" w:rsidRDefault="004E72C1" w:rsidP="00DD30D6">
      <w:pPr>
        <w:pStyle w:val="Heading4"/>
        <w:rPr>
          <w:ins w:id="41" w:author="Unknown"/>
          <w:rFonts w:ascii="Times New Roman" w:hAnsi="Times New Roman" w:cs="Times New Roman"/>
          <w:b w:val="0"/>
          <w:i w:val="0"/>
        </w:rPr>
      </w:pPr>
      <w:proofErr w:type="gramStart"/>
      <w:ins w:id="42" w:author="Unknown">
        <w:r w:rsidRPr="00DD30D6">
          <w:rPr>
            <w:rFonts w:ascii="Times New Roman" w:hAnsi="Times New Roman" w:cs="Times New Roman"/>
            <w:b w:val="0"/>
            <w:i w:val="0"/>
          </w:rPr>
          <w:t>Difference between encapsulation and abstraction?</w:t>
        </w:r>
        <w:proofErr w:type="gramEnd"/>
        <w:r w:rsidRPr="00DD30D6">
          <w:rPr>
            <w:rFonts w:ascii="Times New Roman" w:hAnsi="Times New Roman" w:cs="Times New Roman"/>
            <w:b w:val="0"/>
            <w:i w:val="0"/>
          </w:rPr>
          <w:br/>
          <w:t>Ans: in abstraction, we expose only the required things. But in encapsulation, we are binding the data properly.</w:t>
        </w:r>
      </w:ins>
    </w:p>
    <w:p w:rsidR="004E72C1" w:rsidRPr="00DD30D6" w:rsidRDefault="004E72C1" w:rsidP="00DD30D6">
      <w:pPr>
        <w:pStyle w:val="Heading4"/>
        <w:rPr>
          <w:ins w:id="43" w:author="Unknown"/>
          <w:rFonts w:ascii="Times New Roman" w:hAnsi="Times New Roman" w:cs="Times New Roman"/>
          <w:b w:val="0"/>
          <w:i w:val="0"/>
        </w:rPr>
      </w:pPr>
      <w:ins w:id="44" w:author="Unknown">
        <w:r w:rsidRPr="00DD30D6">
          <w:rPr>
            <w:rFonts w:ascii="Times New Roman" w:hAnsi="Times New Roman" w:cs="Times New Roman"/>
            <w:b w:val="0"/>
            <w:i w:val="0"/>
          </w:rPr>
          <w:t>What is polymorphism?</w:t>
        </w:r>
        <w:r w:rsidRPr="00DD30D6">
          <w:rPr>
            <w:rFonts w:ascii="Times New Roman" w:hAnsi="Times New Roman" w:cs="Times New Roman"/>
            <w:b w:val="0"/>
            <w:i w:val="0"/>
          </w:rPr>
          <w:br/>
          <w:t xml:space="preserve">Ans: behaving differently at different time by the same entity. It can achieve in 2 ways. Overloading and overriding. </w:t>
        </w:r>
        <w:proofErr w:type="gramStart"/>
        <w:r w:rsidRPr="00DD30D6">
          <w:rPr>
            <w:rFonts w:ascii="Times New Roman" w:hAnsi="Times New Roman" w:cs="Times New Roman"/>
            <w:b w:val="0"/>
            <w:i w:val="0"/>
          </w:rPr>
          <w:t>in</w:t>
        </w:r>
        <w:proofErr w:type="gramEnd"/>
        <w:r w:rsidRPr="00DD30D6">
          <w:rPr>
            <w:rFonts w:ascii="Times New Roman" w:hAnsi="Times New Roman" w:cs="Times New Roman"/>
            <w:b w:val="0"/>
            <w:i w:val="0"/>
          </w:rPr>
          <w:t xml:space="preserve"> overloading this happens and in overriding this happen.</w:t>
        </w:r>
      </w:ins>
    </w:p>
    <w:p w:rsidR="004E72C1" w:rsidRPr="00DD30D6" w:rsidRDefault="004E72C1" w:rsidP="00DD30D6">
      <w:pPr>
        <w:pStyle w:val="Heading4"/>
        <w:rPr>
          <w:ins w:id="45" w:author="Unknown"/>
          <w:rFonts w:ascii="Times New Roman" w:hAnsi="Times New Roman" w:cs="Times New Roman"/>
          <w:b w:val="0"/>
          <w:i w:val="0"/>
        </w:rPr>
      </w:pPr>
      <w:ins w:id="46" w:author="Unknown">
        <w:r w:rsidRPr="00DD30D6">
          <w:rPr>
            <w:rFonts w:ascii="Times New Roman" w:hAnsi="Times New Roman" w:cs="Times New Roman"/>
            <w:b w:val="0"/>
            <w:i w:val="0"/>
          </w:rPr>
          <w:t>Why are you using overriding?</w:t>
        </w:r>
        <w:r w:rsidRPr="00DD30D6">
          <w:rPr>
            <w:rFonts w:ascii="Times New Roman" w:hAnsi="Times New Roman" w:cs="Times New Roman"/>
            <w:b w:val="0"/>
            <w:i w:val="0"/>
          </w:rPr>
          <w:br/>
          <w:t>Ans: To change the implementation of the parent class.</w:t>
        </w:r>
      </w:ins>
    </w:p>
    <w:p w:rsidR="004E72C1" w:rsidRPr="00DD30D6" w:rsidRDefault="004E72C1" w:rsidP="00DD30D6">
      <w:pPr>
        <w:pStyle w:val="Heading4"/>
        <w:rPr>
          <w:ins w:id="47" w:author="Unknown"/>
          <w:rFonts w:ascii="Times New Roman" w:hAnsi="Times New Roman" w:cs="Times New Roman"/>
          <w:b w:val="0"/>
          <w:i w:val="0"/>
        </w:rPr>
      </w:pPr>
      <w:ins w:id="48" w:author="Unknown">
        <w:r w:rsidRPr="00DD30D6">
          <w:rPr>
            <w:rFonts w:ascii="Times New Roman" w:hAnsi="Times New Roman" w:cs="Times New Roman"/>
            <w:b w:val="0"/>
            <w:i w:val="0"/>
          </w:rPr>
          <w:t>Why we use interface?</w:t>
        </w:r>
        <w:r w:rsidRPr="00DD30D6">
          <w:rPr>
            <w:rFonts w:ascii="Times New Roman" w:hAnsi="Times New Roman" w:cs="Times New Roman"/>
            <w:b w:val="0"/>
            <w:i w:val="0"/>
          </w:rPr>
          <w:br/>
          <w:t xml:space="preserve">Ans: if we want 100% abstraction then we should go with an interface. </w:t>
        </w:r>
        <w:proofErr w:type="gramStart"/>
        <w:r w:rsidRPr="00DD30D6">
          <w:rPr>
            <w:rFonts w:ascii="Times New Roman" w:hAnsi="Times New Roman" w:cs="Times New Roman"/>
            <w:b w:val="0"/>
            <w:i w:val="0"/>
          </w:rPr>
          <w:t>To maintain standards.</w:t>
        </w:r>
        <w:proofErr w:type="gramEnd"/>
      </w:ins>
    </w:p>
    <w:p w:rsidR="004E72C1" w:rsidRPr="00DD30D6" w:rsidRDefault="004E72C1" w:rsidP="00DD30D6">
      <w:pPr>
        <w:pStyle w:val="Heading4"/>
        <w:rPr>
          <w:ins w:id="49" w:author="Unknown"/>
          <w:rFonts w:ascii="Times New Roman" w:hAnsi="Times New Roman" w:cs="Times New Roman"/>
          <w:b w:val="0"/>
          <w:i w:val="0"/>
        </w:rPr>
      </w:pPr>
      <w:ins w:id="50" w:author="Unknown">
        <w:r w:rsidRPr="00DD30D6">
          <w:rPr>
            <w:rFonts w:ascii="Times New Roman" w:hAnsi="Times New Roman" w:cs="Times New Roman"/>
            <w:b w:val="0"/>
            <w:i w:val="0"/>
          </w:rPr>
          <w:t>Do you need to implement all methods of interface?</w:t>
        </w:r>
        <w:r w:rsidRPr="00DD30D6">
          <w:rPr>
            <w:rFonts w:ascii="Times New Roman" w:hAnsi="Times New Roman" w:cs="Times New Roman"/>
            <w:b w:val="0"/>
            <w:i w:val="0"/>
          </w:rPr>
          <w:br/>
          <w:t>Ans: if you don’t want to implement all methods, then you have to make that class as abstract.</w:t>
        </w:r>
      </w:ins>
    </w:p>
    <w:p w:rsidR="004E72C1" w:rsidRPr="00DD30D6" w:rsidRDefault="004E72C1" w:rsidP="00DD30D6">
      <w:pPr>
        <w:pStyle w:val="Heading4"/>
        <w:rPr>
          <w:ins w:id="51" w:author="Unknown"/>
          <w:rFonts w:ascii="Times New Roman" w:hAnsi="Times New Roman" w:cs="Times New Roman"/>
          <w:b w:val="0"/>
          <w:i w:val="0"/>
        </w:rPr>
      </w:pPr>
      <w:ins w:id="52" w:author="Unknown">
        <w:r w:rsidRPr="00DD30D6">
          <w:rPr>
            <w:rFonts w:ascii="Times New Roman" w:hAnsi="Times New Roman" w:cs="Times New Roman"/>
            <w:b w:val="0"/>
            <w:i w:val="0"/>
          </w:rPr>
          <w:t>What is the use of an abstract class?</w:t>
        </w:r>
        <w:r w:rsidRPr="00DD30D6">
          <w:rPr>
            <w:rFonts w:ascii="Times New Roman" w:hAnsi="Times New Roman" w:cs="Times New Roman"/>
            <w:b w:val="0"/>
            <w:i w:val="0"/>
          </w:rPr>
          <w:br/>
          <w:t>Ans: if you want to implement or expose some methods and don’t want to implement some methods then go for abstract class</w:t>
        </w:r>
      </w:ins>
    </w:p>
    <w:p w:rsidR="004E72C1" w:rsidRPr="00DD30D6" w:rsidRDefault="004E72C1" w:rsidP="00DD30D6">
      <w:pPr>
        <w:pStyle w:val="Heading4"/>
        <w:rPr>
          <w:ins w:id="53" w:author="Unknown"/>
          <w:rFonts w:ascii="Times New Roman" w:hAnsi="Times New Roman" w:cs="Times New Roman"/>
          <w:b w:val="0"/>
          <w:i w:val="0"/>
        </w:rPr>
      </w:pPr>
      <w:ins w:id="54" w:author="Unknown">
        <w:r w:rsidRPr="00DD30D6">
          <w:rPr>
            <w:rFonts w:ascii="Times New Roman" w:hAnsi="Times New Roman" w:cs="Times New Roman"/>
            <w:b w:val="0"/>
            <w:i w:val="0"/>
          </w:rPr>
          <w:t xml:space="preserve">List l=new </w:t>
        </w:r>
        <w:proofErr w:type="gramStart"/>
        <w:r w:rsidRPr="00DD30D6">
          <w:rPr>
            <w:rFonts w:ascii="Times New Roman" w:hAnsi="Times New Roman" w:cs="Times New Roman"/>
            <w:b w:val="0"/>
            <w:i w:val="0"/>
          </w:rPr>
          <w:t>ArrayList(</w:t>
        </w:r>
        <w:proofErr w:type="gramEnd"/>
        <w:r w:rsidRPr="00DD30D6">
          <w:rPr>
            <w:rFonts w:ascii="Times New Roman" w:hAnsi="Times New Roman" w:cs="Times New Roman"/>
            <w:b w:val="0"/>
            <w:i w:val="0"/>
          </w:rPr>
          <w:t>); and ArrayList al=new ArrayList(); which is good and why ?</w:t>
        </w:r>
        <w:r w:rsidRPr="00DD30D6">
          <w:rPr>
            <w:rFonts w:ascii="Times New Roman" w:hAnsi="Times New Roman" w:cs="Times New Roman"/>
            <w:b w:val="0"/>
            <w:i w:val="0"/>
          </w:rPr>
          <w:br/>
          <w:t xml:space="preserve">Ans: List l=new </w:t>
        </w:r>
        <w:proofErr w:type="gramStart"/>
        <w:r w:rsidRPr="00DD30D6">
          <w:rPr>
            <w:rFonts w:ascii="Times New Roman" w:hAnsi="Times New Roman" w:cs="Times New Roman"/>
            <w:b w:val="0"/>
            <w:i w:val="0"/>
          </w:rPr>
          <w:t>ArrayList(</w:t>
        </w:r>
        <w:proofErr w:type="gramEnd"/>
        <w:r w:rsidRPr="00DD30D6">
          <w:rPr>
            <w:rFonts w:ascii="Times New Roman" w:hAnsi="Times New Roman" w:cs="Times New Roman"/>
            <w:b w:val="0"/>
            <w:i w:val="0"/>
          </w:rPr>
          <w:t>) is good.</w:t>
        </w:r>
      </w:ins>
    </w:p>
    <w:p w:rsidR="004E72C1" w:rsidRPr="00DD30D6" w:rsidRDefault="004E72C1" w:rsidP="00DD30D6">
      <w:pPr>
        <w:pStyle w:val="Heading4"/>
        <w:rPr>
          <w:ins w:id="55" w:author="Unknown"/>
          <w:rFonts w:ascii="Times New Roman" w:hAnsi="Times New Roman" w:cs="Times New Roman"/>
          <w:b w:val="0"/>
          <w:i w:val="0"/>
        </w:rPr>
      </w:pPr>
      <w:proofErr w:type="gramStart"/>
      <w:ins w:id="56" w:author="Unknown">
        <w:r w:rsidRPr="00DD30D6">
          <w:rPr>
            <w:rFonts w:ascii="Times New Roman" w:hAnsi="Times New Roman" w:cs="Times New Roman"/>
            <w:b w:val="0"/>
            <w:i w:val="0"/>
          </w:rPr>
          <w:t>what</w:t>
        </w:r>
        <w:proofErr w:type="gramEnd"/>
        <w:r w:rsidRPr="00DD30D6">
          <w:rPr>
            <w:rFonts w:ascii="Times New Roman" w:hAnsi="Times New Roman" w:cs="Times New Roman"/>
            <w:b w:val="0"/>
            <w:i w:val="0"/>
          </w:rPr>
          <w:t xml:space="preserve"> is the difference between final and static?</w:t>
        </w:r>
        <w:r w:rsidRPr="00DD30D6">
          <w:rPr>
            <w:rFonts w:ascii="Times New Roman" w:hAnsi="Times New Roman" w:cs="Times New Roman"/>
            <w:b w:val="0"/>
            <w:i w:val="0"/>
          </w:rPr>
          <w:br/>
          <w:t>Ans: in final, the value can not be changed, but in static, you can change the value.</w:t>
        </w:r>
      </w:ins>
    </w:p>
    <w:p w:rsidR="004E72C1" w:rsidRPr="00DD30D6" w:rsidRDefault="004E72C1" w:rsidP="00DD30D6">
      <w:pPr>
        <w:pStyle w:val="Heading4"/>
        <w:rPr>
          <w:ins w:id="57" w:author="Unknown"/>
          <w:rFonts w:ascii="Times New Roman" w:hAnsi="Times New Roman" w:cs="Times New Roman"/>
          <w:b w:val="0"/>
          <w:i w:val="0"/>
        </w:rPr>
      </w:pPr>
      <w:ins w:id="58" w:author="Unknown">
        <w:r w:rsidRPr="00DD30D6">
          <w:rPr>
            <w:rFonts w:ascii="Times New Roman" w:hAnsi="Times New Roman" w:cs="Times New Roman"/>
            <w:b w:val="0"/>
            <w:i w:val="0"/>
          </w:rPr>
          <w:t>What is difference between JDK</w:t>
        </w:r>
        <w:proofErr w:type="gramStart"/>
        <w:r w:rsidRPr="00DD30D6">
          <w:rPr>
            <w:rFonts w:ascii="Times New Roman" w:hAnsi="Times New Roman" w:cs="Times New Roman"/>
            <w:b w:val="0"/>
            <w:i w:val="0"/>
          </w:rPr>
          <w:t>,JRE</w:t>
        </w:r>
        <w:proofErr w:type="gramEnd"/>
        <w:r w:rsidRPr="00DD30D6">
          <w:rPr>
            <w:rFonts w:ascii="Times New Roman" w:hAnsi="Times New Roman" w:cs="Times New Roman"/>
            <w:b w:val="0"/>
            <w:i w:val="0"/>
          </w:rPr>
          <w:t xml:space="preserve"> and JVM?</w:t>
        </w:r>
        <w:r w:rsidRPr="00DD30D6">
          <w:rPr>
            <w:rFonts w:ascii="Times New Roman" w:hAnsi="Times New Roman" w:cs="Times New Roman"/>
            <w:b w:val="0"/>
            <w:i w:val="0"/>
          </w:rPr>
          <w:br/>
          <w:t>Ans</w:t>
        </w:r>
        <w:proofErr w:type="gramStart"/>
        <w:r w:rsidRPr="00DD30D6">
          <w:rPr>
            <w:rFonts w:ascii="Times New Roman" w:hAnsi="Times New Roman" w:cs="Times New Roman"/>
            <w:b w:val="0"/>
            <w:i w:val="0"/>
          </w:rPr>
          <w:t>:</w:t>
        </w:r>
        <w:proofErr w:type="gramEnd"/>
        <w:r w:rsidRPr="00DD30D6">
          <w:rPr>
            <w:rFonts w:ascii="Times New Roman" w:hAnsi="Times New Roman" w:cs="Times New Roman"/>
            <w:b w:val="0"/>
            <w:i w:val="0"/>
          </w:rPr>
          <w:br/>
          <w:t>JVM: JVM is an acronym for Java Virtual Machine, it is an abstract machine which provides the runtime environment in which Java bytecode can be executed. It is a specification. JVMs are available for many hardware and software platforms (so JVM is platform dependent).</w:t>
        </w:r>
        <w:r w:rsidRPr="00DD30D6">
          <w:rPr>
            <w:rFonts w:ascii="Times New Roman" w:hAnsi="Times New Roman" w:cs="Times New Roman"/>
            <w:b w:val="0"/>
            <w:i w:val="0"/>
          </w:rPr>
          <w:br/>
          <w:t>JRE: JRE stands for Java Runtime Environment. It is the implementation of JVM.</w:t>
        </w:r>
        <w:r w:rsidRPr="00DD30D6">
          <w:rPr>
            <w:rFonts w:ascii="Times New Roman" w:hAnsi="Times New Roman" w:cs="Times New Roman"/>
            <w:b w:val="0"/>
            <w:i w:val="0"/>
          </w:rPr>
          <w:br/>
          <w:t>JDK: JDK is an acronym for Java Development Kit. It physically exists. It contains JRE + development tools.</w:t>
        </w:r>
      </w:ins>
    </w:p>
    <w:p w:rsidR="004E72C1" w:rsidRPr="00DD30D6" w:rsidRDefault="004E72C1" w:rsidP="00DD30D6">
      <w:pPr>
        <w:pStyle w:val="Heading4"/>
        <w:rPr>
          <w:ins w:id="59" w:author="Unknown"/>
          <w:rFonts w:ascii="Times New Roman" w:hAnsi="Times New Roman" w:cs="Times New Roman"/>
          <w:b w:val="0"/>
          <w:i w:val="0"/>
        </w:rPr>
      </w:pPr>
      <w:ins w:id="60" w:author="Unknown">
        <w:r w:rsidRPr="00DD30D6">
          <w:rPr>
            <w:rFonts w:ascii="Times New Roman" w:hAnsi="Times New Roman" w:cs="Times New Roman"/>
            <w:b w:val="0"/>
            <w:i w:val="0"/>
          </w:rPr>
          <w:t>How many types of memory areas are allocated by JVM?</w:t>
        </w:r>
        <w:r w:rsidRPr="00DD30D6">
          <w:rPr>
            <w:rFonts w:ascii="Times New Roman" w:hAnsi="Times New Roman" w:cs="Times New Roman"/>
            <w:b w:val="0"/>
            <w:i w:val="0"/>
          </w:rPr>
          <w:br/>
          <w:t>Ans: Many types:</w:t>
        </w:r>
      </w:ins>
    </w:p>
    <w:p w:rsidR="004E72C1" w:rsidRPr="00DD30D6" w:rsidRDefault="004E72C1" w:rsidP="00DD30D6">
      <w:pPr>
        <w:pStyle w:val="Heading4"/>
        <w:rPr>
          <w:ins w:id="61" w:author="Unknown"/>
          <w:rFonts w:ascii="Times New Roman" w:hAnsi="Times New Roman" w:cs="Times New Roman"/>
          <w:b w:val="0"/>
          <w:i w:val="0"/>
        </w:rPr>
      </w:pPr>
      <w:proofErr w:type="gramStart"/>
      <w:ins w:id="62" w:author="Unknown">
        <w:r w:rsidRPr="00DD30D6">
          <w:rPr>
            <w:rFonts w:ascii="Times New Roman" w:hAnsi="Times New Roman" w:cs="Times New Roman"/>
            <w:b w:val="0"/>
            <w:i w:val="0"/>
          </w:rPr>
          <w:t>Class(</w:t>
        </w:r>
        <w:proofErr w:type="gramEnd"/>
        <w:r w:rsidRPr="00DD30D6">
          <w:rPr>
            <w:rFonts w:ascii="Times New Roman" w:hAnsi="Times New Roman" w:cs="Times New Roman"/>
            <w:b w:val="0"/>
            <w:i w:val="0"/>
          </w:rPr>
          <w:t>Method) Area</w:t>
        </w:r>
      </w:ins>
    </w:p>
    <w:p w:rsidR="004E72C1" w:rsidRPr="00DD30D6" w:rsidRDefault="004E72C1" w:rsidP="00DD30D6">
      <w:pPr>
        <w:pStyle w:val="Heading4"/>
        <w:rPr>
          <w:ins w:id="63" w:author="Unknown"/>
          <w:rFonts w:ascii="Times New Roman" w:hAnsi="Times New Roman" w:cs="Times New Roman"/>
          <w:b w:val="0"/>
          <w:i w:val="0"/>
        </w:rPr>
      </w:pPr>
      <w:ins w:id="64" w:author="Unknown">
        <w:r w:rsidRPr="00DD30D6">
          <w:rPr>
            <w:rFonts w:ascii="Times New Roman" w:hAnsi="Times New Roman" w:cs="Times New Roman"/>
            <w:b w:val="0"/>
            <w:i w:val="0"/>
          </w:rPr>
          <w:t>Heap</w:t>
        </w:r>
      </w:ins>
    </w:p>
    <w:p w:rsidR="004E72C1" w:rsidRPr="00DD30D6" w:rsidRDefault="004E72C1" w:rsidP="00DD30D6">
      <w:pPr>
        <w:pStyle w:val="Heading4"/>
        <w:rPr>
          <w:ins w:id="65" w:author="Unknown"/>
          <w:rFonts w:ascii="Times New Roman" w:hAnsi="Times New Roman" w:cs="Times New Roman"/>
          <w:b w:val="0"/>
          <w:i w:val="0"/>
        </w:rPr>
      </w:pPr>
      <w:ins w:id="66" w:author="Unknown">
        <w:r w:rsidRPr="00DD30D6">
          <w:rPr>
            <w:rFonts w:ascii="Times New Roman" w:hAnsi="Times New Roman" w:cs="Times New Roman"/>
            <w:b w:val="0"/>
            <w:i w:val="0"/>
          </w:rPr>
          <w:t>Stack</w:t>
        </w:r>
      </w:ins>
    </w:p>
    <w:p w:rsidR="004E72C1" w:rsidRPr="00DD30D6" w:rsidRDefault="004E72C1" w:rsidP="00DD30D6">
      <w:pPr>
        <w:pStyle w:val="Heading4"/>
        <w:rPr>
          <w:ins w:id="67" w:author="Unknown"/>
          <w:rFonts w:ascii="Times New Roman" w:hAnsi="Times New Roman" w:cs="Times New Roman"/>
          <w:b w:val="0"/>
          <w:i w:val="0"/>
        </w:rPr>
      </w:pPr>
      <w:ins w:id="68" w:author="Unknown">
        <w:r w:rsidRPr="00DD30D6">
          <w:rPr>
            <w:rFonts w:ascii="Times New Roman" w:hAnsi="Times New Roman" w:cs="Times New Roman"/>
            <w:b w:val="0"/>
            <w:i w:val="0"/>
          </w:rPr>
          <w:t>Program Counter Register</w:t>
        </w:r>
      </w:ins>
    </w:p>
    <w:p w:rsidR="004E72C1" w:rsidRPr="00DD30D6" w:rsidRDefault="004E72C1" w:rsidP="00DD30D6">
      <w:pPr>
        <w:pStyle w:val="Heading4"/>
        <w:rPr>
          <w:ins w:id="69" w:author="Unknown"/>
          <w:rFonts w:ascii="Times New Roman" w:hAnsi="Times New Roman" w:cs="Times New Roman"/>
          <w:b w:val="0"/>
          <w:i w:val="0"/>
        </w:rPr>
      </w:pPr>
      <w:ins w:id="70" w:author="Unknown">
        <w:r w:rsidRPr="00DD30D6">
          <w:rPr>
            <w:rFonts w:ascii="Times New Roman" w:hAnsi="Times New Roman" w:cs="Times New Roman"/>
            <w:b w:val="0"/>
            <w:i w:val="0"/>
          </w:rPr>
          <w:lastRenderedPageBreak/>
          <w:t>Native Method Stack</w:t>
        </w:r>
      </w:ins>
    </w:p>
    <w:p w:rsidR="004E72C1" w:rsidRPr="00DD30D6" w:rsidRDefault="004E72C1" w:rsidP="00DD30D6">
      <w:pPr>
        <w:pStyle w:val="Heading4"/>
        <w:rPr>
          <w:ins w:id="71" w:author="Unknown"/>
          <w:rFonts w:ascii="Times New Roman" w:hAnsi="Times New Roman" w:cs="Times New Roman"/>
          <w:b w:val="0"/>
          <w:i w:val="0"/>
        </w:rPr>
      </w:pPr>
      <w:ins w:id="72" w:author="Unknown">
        <w:r w:rsidRPr="00DD30D6">
          <w:rPr>
            <w:rFonts w:ascii="Times New Roman" w:hAnsi="Times New Roman" w:cs="Times New Roman"/>
            <w:b w:val="0"/>
            <w:i w:val="0"/>
          </w:rPr>
          <w:t>What is JIT compiler?</w:t>
        </w:r>
        <w:r w:rsidRPr="00DD30D6">
          <w:rPr>
            <w:rFonts w:ascii="Times New Roman" w:hAnsi="Times New Roman" w:cs="Times New Roman"/>
            <w:b w:val="0"/>
            <w:i w:val="0"/>
          </w:rPr>
          <w:br/>
          <w:t>Ans: Just-In-</w:t>
        </w:r>
        <w:proofErr w:type="gramStart"/>
        <w:r w:rsidRPr="00DD30D6">
          <w:rPr>
            <w:rFonts w:ascii="Times New Roman" w:hAnsi="Times New Roman" w:cs="Times New Roman"/>
            <w:b w:val="0"/>
            <w:i w:val="0"/>
          </w:rPr>
          <w:t>Time(</w:t>
        </w:r>
        <w:proofErr w:type="gramEnd"/>
        <w:r w:rsidRPr="00DD30D6">
          <w:rPr>
            <w:rFonts w:ascii="Times New Roman" w:hAnsi="Times New Roman" w:cs="Times New Roman"/>
            <w:b w:val="0"/>
            <w:i w:val="0"/>
          </w:rPr>
          <w:t>JIT) compiler: It is used to improve performance. JIT compiles parts of the bytecode that have similar functionality at the same time, and hence reduces the amount of time needed for compilation. Here the term “compiler” refers to a translator from the instruction set of a Java virtual machine (JVM) to the instruction set of a specific CPU.</w:t>
        </w:r>
      </w:ins>
    </w:p>
    <w:p w:rsidR="004E72C1" w:rsidRPr="00DD30D6" w:rsidRDefault="004E72C1" w:rsidP="00DD30D6">
      <w:pPr>
        <w:pStyle w:val="Heading4"/>
        <w:rPr>
          <w:ins w:id="73" w:author="Unknown"/>
          <w:rFonts w:ascii="Times New Roman" w:hAnsi="Times New Roman" w:cs="Times New Roman"/>
          <w:b w:val="0"/>
          <w:i w:val="0"/>
        </w:rPr>
      </w:pPr>
      <w:ins w:id="74" w:author="Unknown">
        <w:r w:rsidRPr="00DD30D6">
          <w:rPr>
            <w:rFonts w:ascii="Times New Roman" w:hAnsi="Times New Roman" w:cs="Times New Roman"/>
            <w:b w:val="0"/>
            <w:i w:val="0"/>
          </w:rPr>
          <w:t>What is a platform?</w:t>
        </w:r>
        <w:r w:rsidRPr="00DD30D6">
          <w:rPr>
            <w:rFonts w:ascii="Times New Roman" w:hAnsi="Times New Roman" w:cs="Times New Roman"/>
            <w:b w:val="0"/>
            <w:i w:val="0"/>
          </w:rPr>
          <w:br/>
          <w:t>Ans: A platform is the hardware or software environment in which a program runs. There are two types of platforms software-based and hardware-based. Java provides the software-based platform.</w:t>
        </w:r>
      </w:ins>
    </w:p>
    <w:p w:rsidR="004E72C1" w:rsidRPr="00DD30D6" w:rsidRDefault="004E72C1" w:rsidP="00DD30D6">
      <w:pPr>
        <w:pStyle w:val="Heading4"/>
        <w:rPr>
          <w:ins w:id="75" w:author="Unknown"/>
          <w:rFonts w:ascii="Times New Roman" w:hAnsi="Times New Roman" w:cs="Times New Roman"/>
          <w:b w:val="0"/>
          <w:i w:val="0"/>
        </w:rPr>
      </w:pPr>
      <w:ins w:id="76" w:author="Unknown">
        <w:r w:rsidRPr="00DD30D6">
          <w:rPr>
            <w:rFonts w:ascii="Times New Roman" w:hAnsi="Times New Roman" w:cs="Times New Roman"/>
            <w:b w:val="0"/>
            <w:i w:val="0"/>
          </w:rPr>
          <w:t>What is the main difference between the Java platform and other platforms?</w:t>
        </w:r>
        <w:r w:rsidRPr="00DD30D6">
          <w:rPr>
            <w:rFonts w:ascii="Times New Roman" w:hAnsi="Times New Roman" w:cs="Times New Roman"/>
            <w:b w:val="0"/>
            <w:i w:val="0"/>
          </w:rPr>
          <w:br/>
          <w:t>Ans: The Java platform differs from most other platforms in the sense that it’s a software-based platform that runs on top of other hardware-based platforms. It has two components:</w:t>
        </w:r>
      </w:ins>
    </w:p>
    <w:p w:rsidR="004E72C1" w:rsidRPr="00DD30D6" w:rsidRDefault="004E72C1" w:rsidP="00DD30D6">
      <w:pPr>
        <w:pStyle w:val="Heading4"/>
        <w:rPr>
          <w:ins w:id="77" w:author="Unknown"/>
          <w:rFonts w:ascii="Times New Roman" w:hAnsi="Times New Roman" w:cs="Times New Roman"/>
          <w:b w:val="0"/>
          <w:i w:val="0"/>
        </w:rPr>
      </w:pPr>
      <w:ins w:id="78" w:author="Unknown">
        <w:r w:rsidRPr="00DD30D6">
          <w:rPr>
            <w:rFonts w:ascii="Times New Roman" w:hAnsi="Times New Roman" w:cs="Times New Roman"/>
            <w:b w:val="0"/>
            <w:i w:val="0"/>
          </w:rPr>
          <w:t>Runtime Environment</w:t>
        </w:r>
      </w:ins>
    </w:p>
    <w:p w:rsidR="004E72C1" w:rsidRPr="00DD30D6" w:rsidRDefault="004E72C1" w:rsidP="00DD30D6">
      <w:pPr>
        <w:pStyle w:val="Heading4"/>
        <w:rPr>
          <w:ins w:id="79" w:author="Unknown"/>
          <w:rFonts w:ascii="Times New Roman" w:hAnsi="Times New Roman" w:cs="Times New Roman"/>
          <w:b w:val="0"/>
          <w:i w:val="0"/>
        </w:rPr>
      </w:pPr>
      <w:proofErr w:type="gramStart"/>
      <w:ins w:id="80" w:author="Unknown">
        <w:r w:rsidRPr="00DD30D6">
          <w:rPr>
            <w:rFonts w:ascii="Times New Roman" w:hAnsi="Times New Roman" w:cs="Times New Roman"/>
            <w:b w:val="0"/>
            <w:i w:val="0"/>
          </w:rPr>
          <w:t>API(</w:t>
        </w:r>
        <w:proofErr w:type="gramEnd"/>
        <w:r w:rsidRPr="00DD30D6">
          <w:rPr>
            <w:rFonts w:ascii="Times New Roman" w:hAnsi="Times New Roman" w:cs="Times New Roman"/>
            <w:b w:val="0"/>
            <w:i w:val="0"/>
          </w:rPr>
          <w:t>Application Programming Interface)</w:t>
        </w:r>
      </w:ins>
    </w:p>
    <w:p w:rsidR="004E72C1" w:rsidRPr="00DD30D6" w:rsidRDefault="004E72C1" w:rsidP="00DD30D6">
      <w:pPr>
        <w:pStyle w:val="Heading4"/>
        <w:rPr>
          <w:ins w:id="81" w:author="Unknown"/>
          <w:rFonts w:ascii="Times New Roman" w:hAnsi="Times New Roman" w:cs="Times New Roman"/>
          <w:b w:val="0"/>
          <w:i w:val="0"/>
        </w:rPr>
      </w:pPr>
      <w:ins w:id="82" w:author="Unknown">
        <w:r w:rsidRPr="00DD30D6">
          <w:rPr>
            <w:rFonts w:ascii="Times New Roman" w:hAnsi="Times New Roman" w:cs="Times New Roman"/>
            <w:b w:val="0"/>
            <w:i w:val="0"/>
          </w:rPr>
          <w:t>What gives Java its ‘write once and run anywhere’ nature?</w:t>
        </w:r>
        <w:r w:rsidRPr="00DD30D6">
          <w:rPr>
            <w:rFonts w:ascii="Times New Roman" w:hAnsi="Times New Roman" w:cs="Times New Roman"/>
            <w:b w:val="0"/>
            <w:i w:val="0"/>
          </w:rPr>
          <w:br/>
          <w:t>Ans: The bytecode. Java is compiled to be a bytecode which is the intermediate language between source code and machine code. This bytecode is not platform specific and hence can be fed to any platform.</w:t>
        </w:r>
      </w:ins>
    </w:p>
    <w:p w:rsidR="004E72C1" w:rsidRPr="00DD30D6" w:rsidRDefault="004E72C1" w:rsidP="00DD30D6">
      <w:pPr>
        <w:pStyle w:val="Heading4"/>
        <w:rPr>
          <w:ins w:id="83" w:author="Unknown"/>
          <w:rFonts w:ascii="Times New Roman" w:hAnsi="Times New Roman" w:cs="Times New Roman"/>
          <w:b w:val="0"/>
          <w:i w:val="0"/>
        </w:rPr>
      </w:pPr>
      <w:ins w:id="84" w:author="Unknown">
        <w:r w:rsidRPr="00DD30D6">
          <w:rPr>
            <w:rFonts w:ascii="Times New Roman" w:hAnsi="Times New Roman" w:cs="Times New Roman"/>
            <w:b w:val="0"/>
            <w:i w:val="0"/>
          </w:rPr>
          <w:t>What is classloader?</w:t>
        </w:r>
        <w:r w:rsidRPr="00DD30D6">
          <w:rPr>
            <w:rFonts w:ascii="Times New Roman" w:hAnsi="Times New Roman" w:cs="Times New Roman"/>
            <w:b w:val="0"/>
            <w:i w:val="0"/>
          </w:rPr>
          <w:br/>
          <w:t>Ans: The classloader is a subsystem of JVM that is used to load classes and interfaces. There are many types of classloaders, e.g. Bootstrap classloader, Extension classloader, System classloader, Plugin classloader etc.</w:t>
        </w:r>
      </w:ins>
    </w:p>
    <w:p w:rsidR="004E72C1" w:rsidRPr="00DD30D6" w:rsidRDefault="004E72C1" w:rsidP="00DD30D6">
      <w:pPr>
        <w:pStyle w:val="Heading4"/>
        <w:rPr>
          <w:ins w:id="85" w:author="Unknown"/>
          <w:rFonts w:ascii="Times New Roman" w:hAnsi="Times New Roman" w:cs="Times New Roman"/>
          <w:b w:val="0"/>
          <w:i w:val="0"/>
        </w:rPr>
      </w:pPr>
      <w:ins w:id="86" w:author="Unknown">
        <w:r w:rsidRPr="00DD30D6">
          <w:rPr>
            <w:rFonts w:ascii="Times New Roman" w:hAnsi="Times New Roman" w:cs="Times New Roman"/>
            <w:b w:val="0"/>
            <w:i w:val="0"/>
          </w:rPr>
          <w:t>Read Also: </w:t>
        </w:r>
        <w:r w:rsidRPr="00DD30D6">
          <w:rPr>
            <w:rFonts w:ascii="Times New Roman" w:hAnsi="Times New Roman" w:cs="Times New Roman"/>
            <w:b w:val="0"/>
            <w:i w:val="0"/>
          </w:rPr>
          <w:fldChar w:fldCharType="begin"/>
        </w:r>
        <w:r w:rsidRPr="00DD30D6">
          <w:rPr>
            <w:rFonts w:ascii="Times New Roman" w:hAnsi="Times New Roman" w:cs="Times New Roman"/>
            <w:b w:val="0"/>
            <w:i w:val="0"/>
          </w:rPr>
          <w:instrText xml:space="preserve"> HYPERLINK "https://www.softwaretestingo.com/java-collection-interview-questions/" </w:instrText>
        </w:r>
        <w:r w:rsidRPr="00DD30D6">
          <w:rPr>
            <w:rFonts w:ascii="Times New Roman" w:hAnsi="Times New Roman" w:cs="Times New Roman"/>
            <w:b w:val="0"/>
            <w:i w:val="0"/>
          </w:rPr>
          <w:fldChar w:fldCharType="separate"/>
        </w:r>
        <w:r w:rsidRPr="00DD30D6">
          <w:rPr>
            <w:rStyle w:val="Hyperlink"/>
            <w:rFonts w:ascii="Times New Roman" w:hAnsi="Times New Roman" w:cs="Times New Roman"/>
            <w:b w:val="0"/>
            <w:i w:val="0"/>
            <w:color w:val="auto"/>
          </w:rPr>
          <w:t>Java Collection Framework Interview Questions</w:t>
        </w:r>
        <w:r w:rsidRPr="00DD30D6">
          <w:rPr>
            <w:rFonts w:ascii="Times New Roman" w:hAnsi="Times New Roman" w:cs="Times New Roman"/>
            <w:b w:val="0"/>
            <w:i w:val="0"/>
          </w:rPr>
          <w:fldChar w:fldCharType="end"/>
        </w:r>
      </w:ins>
    </w:p>
    <w:p w:rsidR="004E72C1" w:rsidRPr="00DD30D6" w:rsidRDefault="004E72C1" w:rsidP="00DD30D6">
      <w:pPr>
        <w:pStyle w:val="Heading4"/>
        <w:rPr>
          <w:ins w:id="87" w:author="Unknown"/>
          <w:rFonts w:ascii="Times New Roman" w:hAnsi="Times New Roman" w:cs="Times New Roman"/>
          <w:b w:val="0"/>
          <w:i w:val="0"/>
        </w:rPr>
      </w:pPr>
      <w:ins w:id="88" w:author="Unknown">
        <w:r w:rsidRPr="00DD30D6">
          <w:rPr>
            <w:rFonts w:ascii="Times New Roman" w:hAnsi="Times New Roman" w:cs="Times New Roman"/>
            <w:b w:val="0"/>
            <w:i w:val="0"/>
          </w:rPr>
          <w:t xml:space="preserve">Is Empty .java file </w:t>
        </w:r>
        <w:proofErr w:type="gramStart"/>
        <w:r w:rsidRPr="00DD30D6">
          <w:rPr>
            <w:rFonts w:ascii="Times New Roman" w:hAnsi="Times New Roman" w:cs="Times New Roman"/>
            <w:b w:val="0"/>
            <w:i w:val="0"/>
          </w:rPr>
          <w:t>name</w:t>
        </w:r>
        <w:proofErr w:type="gramEnd"/>
        <w:r w:rsidRPr="00DD30D6">
          <w:rPr>
            <w:rFonts w:ascii="Times New Roman" w:hAnsi="Times New Roman" w:cs="Times New Roman"/>
            <w:b w:val="0"/>
            <w:i w:val="0"/>
          </w:rPr>
          <w:t xml:space="preserve"> a valid source file name?</w:t>
        </w:r>
        <w:r w:rsidRPr="00DD30D6">
          <w:rPr>
            <w:rFonts w:ascii="Times New Roman" w:hAnsi="Times New Roman" w:cs="Times New Roman"/>
            <w:b w:val="0"/>
            <w:i w:val="0"/>
          </w:rPr>
          <w:br/>
          <w:t>Ans: Yes, save your java file by .java only, compile it by javac .java and run by java your class name. Let’s take a simple example:</w:t>
        </w:r>
      </w:ins>
    </w:p>
    <w:p w:rsidR="004E72C1" w:rsidRPr="00DD30D6" w:rsidRDefault="004E72C1" w:rsidP="00DD30D6">
      <w:pPr>
        <w:pStyle w:val="Heading4"/>
        <w:rPr>
          <w:ins w:id="89" w:author="Unknown"/>
          <w:rFonts w:ascii="Times New Roman" w:hAnsi="Times New Roman" w:cs="Times New Roman"/>
          <w:b w:val="0"/>
          <w:i w:val="0"/>
        </w:rPr>
      </w:pPr>
      <w:ins w:id="90" w:author="Unknown">
        <w:r w:rsidRPr="00DD30D6">
          <w:rPr>
            <w:rFonts w:ascii="Times New Roman" w:hAnsi="Times New Roman" w:cs="Times New Roman"/>
            <w:b w:val="0"/>
            <w:i w:val="0"/>
          </w:rPr>
          <w:t>//save by .java only</w:t>
        </w:r>
      </w:ins>
    </w:p>
    <w:p w:rsidR="004E72C1" w:rsidRPr="00DD30D6" w:rsidRDefault="004E72C1" w:rsidP="00DD30D6">
      <w:pPr>
        <w:pStyle w:val="Heading4"/>
        <w:rPr>
          <w:ins w:id="91" w:author="Unknown"/>
          <w:rFonts w:ascii="Times New Roman" w:hAnsi="Times New Roman" w:cs="Times New Roman"/>
          <w:b w:val="0"/>
          <w:i w:val="0"/>
        </w:rPr>
      </w:pPr>
      <w:proofErr w:type="gramStart"/>
      <w:ins w:id="92" w:author="Unknown">
        <w:r w:rsidRPr="00DD30D6">
          <w:rPr>
            <w:rFonts w:ascii="Times New Roman" w:hAnsi="Times New Roman" w:cs="Times New Roman"/>
            <w:b w:val="0"/>
            <w:i w:val="0"/>
          </w:rPr>
          <w:t>class</w:t>
        </w:r>
        <w:proofErr w:type="gramEnd"/>
        <w:r w:rsidRPr="00DD30D6">
          <w:rPr>
            <w:rFonts w:ascii="Times New Roman" w:hAnsi="Times New Roman" w:cs="Times New Roman"/>
            <w:b w:val="0"/>
            <w:i w:val="0"/>
          </w:rPr>
          <w:t xml:space="preserve"> A{</w:t>
        </w:r>
      </w:ins>
    </w:p>
    <w:p w:rsidR="004E72C1" w:rsidRPr="00DD30D6" w:rsidRDefault="004E72C1" w:rsidP="00DD30D6">
      <w:pPr>
        <w:pStyle w:val="Heading4"/>
        <w:rPr>
          <w:ins w:id="93" w:author="Unknown"/>
          <w:rFonts w:ascii="Times New Roman" w:hAnsi="Times New Roman" w:cs="Times New Roman"/>
          <w:b w:val="0"/>
          <w:i w:val="0"/>
        </w:rPr>
      </w:pPr>
      <w:proofErr w:type="gramStart"/>
      <w:ins w:id="94" w:author="Unknown">
        <w:r w:rsidRPr="00DD30D6">
          <w:rPr>
            <w:rFonts w:ascii="Times New Roman" w:hAnsi="Times New Roman" w:cs="Times New Roman"/>
            <w:b w:val="0"/>
            <w:i w:val="0"/>
          </w:rPr>
          <w:t>public</w:t>
        </w:r>
        <w:proofErr w:type="gramEnd"/>
        <w:r w:rsidRPr="00DD30D6">
          <w:rPr>
            <w:rFonts w:ascii="Times New Roman" w:hAnsi="Times New Roman" w:cs="Times New Roman"/>
            <w:b w:val="0"/>
            <w:i w:val="0"/>
          </w:rPr>
          <w:t xml:space="preserve"> static void main(String args[]){</w:t>
        </w:r>
      </w:ins>
    </w:p>
    <w:p w:rsidR="004E72C1" w:rsidRPr="00DD30D6" w:rsidRDefault="004E72C1" w:rsidP="00DD30D6">
      <w:pPr>
        <w:pStyle w:val="Heading4"/>
        <w:rPr>
          <w:ins w:id="95" w:author="Unknown"/>
          <w:rFonts w:ascii="Times New Roman" w:hAnsi="Times New Roman" w:cs="Times New Roman"/>
          <w:b w:val="0"/>
          <w:i w:val="0"/>
        </w:rPr>
      </w:pPr>
      <w:proofErr w:type="gramStart"/>
      <w:ins w:id="96" w:author="Unknown">
        <w:r w:rsidRPr="00DD30D6">
          <w:rPr>
            <w:rFonts w:ascii="Times New Roman" w:hAnsi="Times New Roman" w:cs="Times New Roman"/>
            <w:b w:val="0"/>
            <w:i w:val="0"/>
          </w:rPr>
          <w:t>System.out.println(</w:t>
        </w:r>
        <w:proofErr w:type="gramEnd"/>
        <w:r w:rsidRPr="00DD30D6">
          <w:rPr>
            <w:rFonts w:ascii="Times New Roman" w:hAnsi="Times New Roman" w:cs="Times New Roman"/>
            <w:b w:val="0"/>
            <w:i w:val="0"/>
          </w:rPr>
          <w:t>"Hello java");</w:t>
        </w:r>
      </w:ins>
    </w:p>
    <w:p w:rsidR="004E72C1" w:rsidRPr="00DD30D6" w:rsidRDefault="004E72C1" w:rsidP="00DD30D6">
      <w:pPr>
        <w:pStyle w:val="Heading4"/>
        <w:rPr>
          <w:ins w:id="97" w:author="Unknown"/>
          <w:rFonts w:ascii="Times New Roman" w:hAnsi="Times New Roman" w:cs="Times New Roman"/>
          <w:b w:val="0"/>
          <w:i w:val="0"/>
        </w:rPr>
      </w:pPr>
      <w:ins w:id="98" w:author="Unknown">
        <w:r w:rsidRPr="00DD30D6">
          <w:rPr>
            <w:rFonts w:ascii="Times New Roman" w:hAnsi="Times New Roman" w:cs="Times New Roman"/>
            <w:b w:val="0"/>
            <w:i w:val="0"/>
          </w:rPr>
          <w:t>}</w:t>
        </w:r>
      </w:ins>
    </w:p>
    <w:p w:rsidR="004E72C1" w:rsidRPr="00DD30D6" w:rsidRDefault="004E72C1" w:rsidP="00DD30D6">
      <w:pPr>
        <w:pStyle w:val="Heading4"/>
        <w:rPr>
          <w:ins w:id="99" w:author="Unknown"/>
          <w:rFonts w:ascii="Times New Roman" w:hAnsi="Times New Roman" w:cs="Times New Roman"/>
          <w:b w:val="0"/>
          <w:i w:val="0"/>
        </w:rPr>
      </w:pPr>
      <w:ins w:id="100" w:author="Unknown">
        <w:r w:rsidRPr="00DD30D6">
          <w:rPr>
            <w:rFonts w:ascii="Times New Roman" w:hAnsi="Times New Roman" w:cs="Times New Roman"/>
            <w:b w:val="0"/>
            <w:i w:val="0"/>
          </w:rPr>
          <w:t>}</w:t>
        </w:r>
      </w:ins>
    </w:p>
    <w:p w:rsidR="004E72C1" w:rsidRPr="00DD30D6" w:rsidRDefault="004E72C1" w:rsidP="00DD30D6">
      <w:pPr>
        <w:pStyle w:val="Heading4"/>
        <w:rPr>
          <w:ins w:id="101" w:author="Unknown"/>
          <w:rFonts w:ascii="Times New Roman" w:hAnsi="Times New Roman" w:cs="Times New Roman"/>
          <w:b w:val="0"/>
          <w:i w:val="0"/>
        </w:rPr>
      </w:pPr>
      <w:ins w:id="102" w:author="Unknown">
        <w:r w:rsidRPr="00DD30D6">
          <w:rPr>
            <w:rFonts w:ascii="Times New Roman" w:hAnsi="Times New Roman" w:cs="Times New Roman"/>
            <w:b w:val="0"/>
            <w:i w:val="0"/>
          </w:rPr>
          <w:t>//compile by javac .java</w:t>
        </w:r>
      </w:ins>
    </w:p>
    <w:p w:rsidR="004E72C1" w:rsidRPr="00DD30D6" w:rsidRDefault="004E72C1" w:rsidP="00DD30D6">
      <w:pPr>
        <w:pStyle w:val="Heading4"/>
        <w:rPr>
          <w:ins w:id="103" w:author="Unknown"/>
          <w:rFonts w:ascii="Times New Roman" w:hAnsi="Times New Roman" w:cs="Times New Roman"/>
          <w:b w:val="0"/>
          <w:i w:val="0"/>
        </w:rPr>
      </w:pPr>
      <w:ins w:id="104" w:author="Unknown">
        <w:r w:rsidRPr="00DD30D6">
          <w:rPr>
            <w:rFonts w:ascii="Times New Roman" w:hAnsi="Times New Roman" w:cs="Times New Roman"/>
            <w:b w:val="0"/>
            <w:i w:val="0"/>
          </w:rPr>
          <w:t>//run by java A</w:t>
        </w:r>
      </w:ins>
    </w:p>
    <w:p w:rsidR="004E72C1" w:rsidRPr="00DD30D6" w:rsidRDefault="004E72C1" w:rsidP="00DD30D6">
      <w:pPr>
        <w:pStyle w:val="Heading4"/>
        <w:rPr>
          <w:ins w:id="105" w:author="Unknown"/>
          <w:rFonts w:ascii="Times New Roman" w:hAnsi="Times New Roman" w:cs="Times New Roman"/>
          <w:b w:val="0"/>
          <w:i w:val="0"/>
        </w:rPr>
      </w:pPr>
      <w:proofErr w:type="gramStart"/>
      <w:ins w:id="106" w:author="Unknown">
        <w:r w:rsidRPr="00DD30D6">
          <w:rPr>
            <w:rFonts w:ascii="Times New Roman" w:hAnsi="Times New Roman" w:cs="Times New Roman"/>
            <w:b w:val="0"/>
            <w:i w:val="0"/>
          </w:rPr>
          <w:t>compile</w:t>
        </w:r>
        <w:proofErr w:type="gramEnd"/>
        <w:r w:rsidRPr="00DD30D6">
          <w:rPr>
            <w:rFonts w:ascii="Times New Roman" w:hAnsi="Times New Roman" w:cs="Times New Roman"/>
            <w:b w:val="0"/>
            <w:i w:val="0"/>
          </w:rPr>
          <w:t xml:space="preserve"> it by javac .java</w:t>
        </w:r>
      </w:ins>
    </w:p>
    <w:p w:rsidR="004E72C1" w:rsidRPr="00DD30D6" w:rsidRDefault="004E72C1" w:rsidP="00DD30D6">
      <w:pPr>
        <w:pStyle w:val="Heading4"/>
        <w:rPr>
          <w:ins w:id="107" w:author="Unknown"/>
          <w:rFonts w:ascii="Times New Roman" w:hAnsi="Times New Roman" w:cs="Times New Roman"/>
          <w:b w:val="0"/>
          <w:i w:val="0"/>
        </w:rPr>
      </w:pPr>
      <w:ins w:id="108" w:author="Unknown">
        <w:r w:rsidRPr="00DD30D6">
          <w:rPr>
            <w:rFonts w:ascii="Times New Roman" w:hAnsi="Times New Roman" w:cs="Times New Roman"/>
            <w:b w:val="0"/>
            <w:i w:val="0"/>
          </w:rPr>
          <w:lastRenderedPageBreak/>
          <w:t>Ans: run it by java A</w:t>
        </w:r>
      </w:ins>
    </w:p>
    <w:p w:rsidR="004E72C1" w:rsidRPr="00DD30D6" w:rsidRDefault="004E72C1" w:rsidP="00DD30D6">
      <w:pPr>
        <w:pStyle w:val="Heading4"/>
        <w:rPr>
          <w:ins w:id="109" w:author="Unknown"/>
          <w:rFonts w:ascii="Times New Roman" w:hAnsi="Times New Roman" w:cs="Times New Roman"/>
          <w:b w:val="0"/>
          <w:i w:val="0"/>
        </w:rPr>
      </w:pPr>
      <w:ins w:id="110" w:author="Unknown">
        <w:r w:rsidRPr="00DD30D6">
          <w:rPr>
            <w:rFonts w:ascii="Times New Roman" w:hAnsi="Times New Roman" w:cs="Times New Roman"/>
            <w:b w:val="0"/>
            <w:i w:val="0"/>
          </w:rPr>
          <w:t>If I don’t provide any arguments on the command line, then the String array of Main method will be empty or null?</w:t>
        </w:r>
        <w:r w:rsidRPr="00DD30D6">
          <w:rPr>
            <w:rFonts w:ascii="Times New Roman" w:hAnsi="Times New Roman" w:cs="Times New Roman"/>
            <w:b w:val="0"/>
            <w:i w:val="0"/>
          </w:rPr>
          <w:br/>
          <w:t>Ans: It is empty. But not null.</w:t>
        </w:r>
      </w:ins>
    </w:p>
    <w:p w:rsidR="004E72C1" w:rsidRPr="00DD30D6" w:rsidRDefault="004E72C1" w:rsidP="00DD30D6">
      <w:pPr>
        <w:pStyle w:val="Heading4"/>
        <w:rPr>
          <w:ins w:id="111" w:author="Unknown"/>
          <w:rFonts w:ascii="Times New Roman" w:hAnsi="Times New Roman" w:cs="Times New Roman"/>
          <w:b w:val="0"/>
          <w:i w:val="0"/>
        </w:rPr>
      </w:pPr>
      <w:ins w:id="112" w:author="Unknown">
        <w:r w:rsidRPr="00DD30D6">
          <w:rPr>
            <w:rFonts w:ascii="Times New Roman" w:hAnsi="Times New Roman" w:cs="Times New Roman"/>
            <w:b w:val="0"/>
            <w:i w:val="0"/>
          </w:rPr>
          <w:t>What if I write static public void instead of the public static void?</w:t>
        </w:r>
        <w:r w:rsidRPr="00DD30D6">
          <w:rPr>
            <w:rFonts w:ascii="Times New Roman" w:hAnsi="Times New Roman" w:cs="Times New Roman"/>
            <w:b w:val="0"/>
            <w:i w:val="0"/>
          </w:rPr>
          <w:br/>
          <w:t>Ans: Program compiles and runs properly.</w:t>
        </w:r>
      </w:ins>
    </w:p>
    <w:p w:rsidR="004E72C1" w:rsidRPr="00DD30D6" w:rsidRDefault="004E72C1" w:rsidP="00DD30D6">
      <w:pPr>
        <w:pStyle w:val="Heading4"/>
        <w:rPr>
          <w:ins w:id="113" w:author="Unknown"/>
          <w:rFonts w:ascii="Times New Roman" w:hAnsi="Times New Roman" w:cs="Times New Roman"/>
          <w:b w:val="0"/>
          <w:i w:val="0"/>
        </w:rPr>
      </w:pPr>
      <w:ins w:id="114" w:author="Unknown">
        <w:r w:rsidRPr="00DD30D6">
          <w:rPr>
            <w:rFonts w:ascii="Times New Roman" w:hAnsi="Times New Roman" w:cs="Times New Roman"/>
            <w:b w:val="0"/>
            <w:i w:val="0"/>
          </w:rPr>
          <w:t>What is the default value of the local variables?</w:t>
        </w:r>
        <w:r w:rsidRPr="00DD30D6">
          <w:rPr>
            <w:rFonts w:ascii="Times New Roman" w:hAnsi="Times New Roman" w:cs="Times New Roman"/>
            <w:b w:val="0"/>
            <w:i w:val="0"/>
          </w:rPr>
          <w:br/>
          <w:t>Ans: The local variables are not initialized to any default value, neither primitives nor object references.</w:t>
        </w:r>
      </w:ins>
    </w:p>
    <w:p w:rsidR="004E72C1" w:rsidRPr="00DD30D6" w:rsidRDefault="004E72C1" w:rsidP="00DD30D6">
      <w:pPr>
        <w:pStyle w:val="Heading4"/>
        <w:rPr>
          <w:ins w:id="115" w:author="Unknown"/>
          <w:rFonts w:ascii="Times New Roman" w:hAnsi="Times New Roman" w:cs="Times New Roman"/>
          <w:b w:val="0"/>
          <w:i w:val="0"/>
        </w:rPr>
      </w:pPr>
      <w:ins w:id="116" w:author="Unknown">
        <w:r w:rsidRPr="00DD30D6">
          <w:rPr>
            <w:rFonts w:ascii="Times New Roman" w:hAnsi="Times New Roman" w:cs="Times New Roman"/>
            <w:b w:val="0"/>
            <w:i w:val="0"/>
          </w:rPr>
          <w:t>What is the difference between an object-oriented programming language and object-based programming language?</w:t>
        </w:r>
        <w:r w:rsidRPr="00DD30D6">
          <w:rPr>
            <w:rFonts w:ascii="Times New Roman" w:hAnsi="Times New Roman" w:cs="Times New Roman"/>
            <w:b w:val="0"/>
            <w:i w:val="0"/>
          </w:rPr>
          <w:br/>
          <w:t>Ans: Object-based programming languages follow all the features of OOPs except Inheritance. Examples of object-based programming languages are JavaScript, VBScript etc.</w:t>
        </w:r>
      </w:ins>
    </w:p>
    <w:p w:rsidR="004E72C1" w:rsidRPr="00DD30D6" w:rsidRDefault="004E72C1" w:rsidP="00DD30D6">
      <w:pPr>
        <w:pStyle w:val="Heading4"/>
        <w:rPr>
          <w:ins w:id="117" w:author="Unknown"/>
          <w:rFonts w:ascii="Times New Roman" w:hAnsi="Times New Roman" w:cs="Times New Roman"/>
          <w:b w:val="0"/>
          <w:i w:val="0"/>
        </w:rPr>
      </w:pPr>
      <w:ins w:id="118" w:author="Unknown">
        <w:r w:rsidRPr="00DD30D6">
          <w:rPr>
            <w:rFonts w:ascii="Times New Roman" w:hAnsi="Times New Roman" w:cs="Times New Roman"/>
            <w:b w:val="0"/>
            <w:i w:val="0"/>
          </w:rPr>
          <w:t>What will be the initial value of an object reference which is defined as an instance variable?</w:t>
        </w:r>
        <w:r w:rsidRPr="00DD30D6">
          <w:rPr>
            <w:rFonts w:ascii="Times New Roman" w:hAnsi="Times New Roman" w:cs="Times New Roman"/>
            <w:b w:val="0"/>
            <w:i w:val="0"/>
          </w:rPr>
          <w:br/>
          <w:t>Ans: The object references are all initialized to null in Java.</w:t>
        </w:r>
      </w:ins>
    </w:p>
    <w:p w:rsidR="004E72C1" w:rsidRPr="00DD30D6" w:rsidRDefault="004E72C1" w:rsidP="00DD30D6">
      <w:pPr>
        <w:pStyle w:val="Heading4"/>
        <w:rPr>
          <w:ins w:id="119" w:author="Unknown"/>
          <w:rFonts w:ascii="Times New Roman" w:hAnsi="Times New Roman" w:cs="Times New Roman"/>
          <w:b w:val="0"/>
          <w:i w:val="0"/>
        </w:rPr>
      </w:pPr>
      <w:ins w:id="120" w:author="Unknown">
        <w:r w:rsidRPr="00DD30D6">
          <w:rPr>
            <w:rFonts w:ascii="Times New Roman" w:hAnsi="Times New Roman" w:cs="Times New Roman"/>
            <w:b w:val="0"/>
            <w:i w:val="0"/>
          </w:rPr>
          <w:t>What is a constructor?</w:t>
        </w:r>
        <w:r w:rsidRPr="00DD30D6">
          <w:rPr>
            <w:rFonts w:ascii="Times New Roman" w:hAnsi="Times New Roman" w:cs="Times New Roman"/>
            <w:b w:val="0"/>
            <w:i w:val="0"/>
          </w:rPr>
          <w:br/>
          <w:t>Ans: Constructor is just like a method that is used to initialize the state of an object. It is invoked at the time of object creation.</w:t>
        </w:r>
      </w:ins>
    </w:p>
    <w:p w:rsidR="004E72C1" w:rsidRPr="00DD30D6" w:rsidRDefault="004E72C1" w:rsidP="00DD30D6">
      <w:pPr>
        <w:pStyle w:val="Heading4"/>
        <w:rPr>
          <w:ins w:id="121" w:author="Unknown"/>
          <w:rFonts w:ascii="Times New Roman" w:hAnsi="Times New Roman" w:cs="Times New Roman"/>
          <w:b w:val="0"/>
          <w:i w:val="0"/>
        </w:rPr>
      </w:pPr>
      <w:ins w:id="122" w:author="Unknown">
        <w:r w:rsidRPr="00DD30D6">
          <w:rPr>
            <w:rFonts w:ascii="Times New Roman" w:hAnsi="Times New Roman" w:cs="Times New Roman"/>
            <w:b w:val="0"/>
            <w:i w:val="0"/>
          </w:rPr>
          <w:t>What is the purpose of a default constructor?</w:t>
        </w:r>
        <w:r w:rsidRPr="00DD30D6">
          <w:rPr>
            <w:rFonts w:ascii="Times New Roman" w:hAnsi="Times New Roman" w:cs="Times New Roman"/>
            <w:b w:val="0"/>
            <w:i w:val="0"/>
          </w:rPr>
          <w:br/>
          <w:t>Ans: The default constructor provides the default values for the objects. The java compiler creates a default constructor only if there is no constructor in the class.</w:t>
        </w:r>
      </w:ins>
    </w:p>
    <w:p w:rsidR="004E72C1" w:rsidRPr="00DD30D6" w:rsidRDefault="004E72C1" w:rsidP="00DD30D6">
      <w:pPr>
        <w:pStyle w:val="Heading4"/>
        <w:rPr>
          <w:ins w:id="123" w:author="Unknown"/>
          <w:rFonts w:ascii="Times New Roman" w:hAnsi="Times New Roman" w:cs="Times New Roman"/>
          <w:b w:val="0"/>
          <w:i w:val="0"/>
        </w:rPr>
      </w:pPr>
      <w:ins w:id="124" w:author="Unknown">
        <w:r w:rsidRPr="00DD30D6">
          <w:rPr>
            <w:rFonts w:ascii="Times New Roman" w:hAnsi="Times New Roman" w:cs="Times New Roman"/>
            <w:b w:val="0"/>
            <w:i w:val="0"/>
          </w:rPr>
          <w:t>Does constructor return any value?</w:t>
        </w:r>
        <w:r w:rsidRPr="00DD30D6">
          <w:rPr>
            <w:rFonts w:ascii="Times New Roman" w:hAnsi="Times New Roman" w:cs="Times New Roman"/>
            <w:b w:val="0"/>
            <w:i w:val="0"/>
          </w:rPr>
          <w:br/>
          <w:t>Ans: yes, that is a current instance (You cannot use return type yet it returns a value).</w:t>
        </w:r>
      </w:ins>
    </w:p>
    <w:p w:rsidR="004E72C1" w:rsidRPr="00DD30D6" w:rsidRDefault="004E72C1" w:rsidP="00DD30D6">
      <w:pPr>
        <w:pStyle w:val="Heading4"/>
        <w:rPr>
          <w:ins w:id="125" w:author="Unknown"/>
          <w:rFonts w:ascii="Times New Roman" w:hAnsi="Times New Roman" w:cs="Times New Roman"/>
          <w:b w:val="0"/>
          <w:i w:val="0"/>
        </w:rPr>
      </w:pPr>
      <w:ins w:id="126" w:author="Unknown">
        <w:r w:rsidRPr="00DD30D6">
          <w:rPr>
            <w:rFonts w:ascii="Times New Roman" w:hAnsi="Times New Roman" w:cs="Times New Roman"/>
            <w:b w:val="0"/>
            <w:i w:val="0"/>
          </w:rPr>
          <w:t>Is constructor inherited?</w:t>
        </w:r>
        <w:r w:rsidRPr="00DD30D6">
          <w:rPr>
            <w:rFonts w:ascii="Times New Roman" w:hAnsi="Times New Roman" w:cs="Times New Roman"/>
            <w:b w:val="0"/>
            <w:i w:val="0"/>
          </w:rPr>
          <w:br/>
          <w:t>Ans: No, the constructor is not inherited.</w:t>
        </w:r>
      </w:ins>
    </w:p>
    <w:p w:rsidR="004E72C1" w:rsidRPr="00DD30D6" w:rsidRDefault="004E72C1" w:rsidP="00DD30D6">
      <w:pPr>
        <w:pStyle w:val="Heading4"/>
        <w:rPr>
          <w:ins w:id="127" w:author="Unknown"/>
          <w:rFonts w:ascii="Times New Roman" w:hAnsi="Times New Roman" w:cs="Times New Roman"/>
          <w:b w:val="0"/>
          <w:i w:val="0"/>
        </w:rPr>
      </w:pPr>
      <w:ins w:id="128" w:author="Unknown">
        <w:r w:rsidRPr="00DD30D6">
          <w:rPr>
            <w:rFonts w:ascii="Times New Roman" w:hAnsi="Times New Roman" w:cs="Times New Roman"/>
            <w:b w:val="0"/>
            <w:i w:val="0"/>
          </w:rPr>
          <w:t>Can you make a constructor final?</w:t>
        </w:r>
        <w:r w:rsidRPr="00DD30D6">
          <w:rPr>
            <w:rFonts w:ascii="Times New Roman" w:hAnsi="Times New Roman" w:cs="Times New Roman"/>
            <w:b w:val="0"/>
            <w:i w:val="0"/>
          </w:rPr>
          <w:br/>
          <w:t>Ans: No, constructor can’t be final.</w:t>
        </w:r>
      </w:ins>
    </w:p>
    <w:p w:rsidR="004E72C1" w:rsidRPr="00DD30D6" w:rsidRDefault="004E72C1" w:rsidP="00DD30D6">
      <w:pPr>
        <w:pStyle w:val="Heading4"/>
        <w:rPr>
          <w:ins w:id="129" w:author="Unknown"/>
          <w:rFonts w:ascii="Times New Roman" w:hAnsi="Times New Roman" w:cs="Times New Roman"/>
          <w:b w:val="0"/>
          <w:i w:val="0"/>
        </w:rPr>
      </w:pPr>
      <w:ins w:id="130" w:author="Unknown">
        <w:r w:rsidRPr="00DD30D6">
          <w:rPr>
            <w:rFonts w:ascii="Times New Roman" w:hAnsi="Times New Roman" w:cs="Times New Roman"/>
            <w:b w:val="0"/>
            <w:i w:val="0"/>
          </w:rPr>
          <w:t>What is a static variable?</w:t>
        </w:r>
        <w:r w:rsidRPr="00DD30D6">
          <w:rPr>
            <w:rFonts w:ascii="Times New Roman" w:hAnsi="Times New Roman" w:cs="Times New Roman"/>
            <w:b w:val="0"/>
            <w:i w:val="0"/>
          </w:rPr>
          <w:br/>
          <w:t>Ans: static variable is used to refer the common property of all objects (that is not unique for each object), e.g. company name of employees, college name of students etc. static variable gets memory only once in a class area at the time of class loading.</w:t>
        </w:r>
      </w:ins>
    </w:p>
    <w:p w:rsidR="004E72C1" w:rsidRPr="00DD30D6" w:rsidRDefault="004E72C1" w:rsidP="00DD30D6">
      <w:pPr>
        <w:pStyle w:val="Heading4"/>
        <w:rPr>
          <w:ins w:id="131" w:author="Unknown"/>
          <w:rFonts w:ascii="Times New Roman" w:hAnsi="Times New Roman" w:cs="Times New Roman"/>
          <w:b w:val="0"/>
          <w:i w:val="0"/>
        </w:rPr>
      </w:pPr>
      <w:ins w:id="132" w:author="Unknown">
        <w:r w:rsidRPr="00DD30D6">
          <w:rPr>
            <w:rFonts w:ascii="Times New Roman" w:hAnsi="Times New Roman" w:cs="Times New Roman"/>
            <w:b w:val="0"/>
            <w:i w:val="0"/>
          </w:rPr>
          <w:t>What is the static method?</w:t>
        </w:r>
        <w:r w:rsidRPr="00DD30D6">
          <w:rPr>
            <w:rFonts w:ascii="Times New Roman" w:hAnsi="Times New Roman" w:cs="Times New Roman"/>
            <w:b w:val="0"/>
            <w:i w:val="0"/>
          </w:rPr>
          <w:br/>
          <w:t xml:space="preserve">Ans: A static method belongs to the class rather than an object of a class. A static method can be invoked without the need for creating an instance of a class. </w:t>
        </w:r>
        <w:proofErr w:type="gramStart"/>
        <w:r w:rsidRPr="00DD30D6">
          <w:rPr>
            <w:rFonts w:ascii="Times New Roman" w:hAnsi="Times New Roman" w:cs="Times New Roman"/>
            <w:b w:val="0"/>
            <w:i w:val="0"/>
          </w:rPr>
          <w:t>the</w:t>
        </w:r>
        <w:proofErr w:type="gramEnd"/>
        <w:r w:rsidRPr="00DD30D6">
          <w:rPr>
            <w:rFonts w:ascii="Times New Roman" w:hAnsi="Times New Roman" w:cs="Times New Roman"/>
            <w:b w:val="0"/>
            <w:i w:val="0"/>
          </w:rPr>
          <w:t xml:space="preserve"> static method can access static data member and can change the value of it.</w:t>
        </w:r>
      </w:ins>
    </w:p>
    <w:p w:rsidR="004E72C1" w:rsidRPr="00DD30D6" w:rsidRDefault="004E72C1" w:rsidP="00DD30D6">
      <w:pPr>
        <w:pStyle w:val="Heading4"/>
        <w:rPr>
          <w:ins w:id="133" w:author="Unknown"/>
          <w:rFonts w:ascii="Times New Roman" w:hAnsi="Times New Roman" w:cs="Times New Roman"/>
          <w:b w:val="0"/>
          <w:i w:val="0"/>
        </w:rPr>
      </w:pPr>
      <w:ins w:id="134" w:author="Unknown">
        <w:r w:rsidRPr="00DD30D6">
          <w:rPr>
            <w:rFonts w:ascii="Times New Roman" w:hAnsi="Times New Roman" w:cs="Times New Roman"/>
            <w:b w:val="0"/>
            <w:i w:val="0"/>
          </w:rPr>
          <w:t>Why is the main method static?</w:t>
        </w:r>
        <w:r w:rsidRPr="00DD30D6">
          <w:rPr>
            <w:rFonts w:ascii="Times New Roman" w:hAnsi="Times New Roman" w:cs="Times New Roman"/>
            <w:b w:val="0"/>
            <w:i w:val="0"/>
          </w:rPr>
          <w:br/>
          <w:t xml:space="preserve">Ans: because the object is not required to call the static method if It were a non-static method, JVM creates the object first then call the </w:t>
        </w:r>
        <w:proofErr w:type="gramStart"/>
        <w:r w:rsidRPr="00DD30D6">
          <w:rPr>
            <w:rFonts w:ascii="Times New Roman" w:hAnsi="Times New Roman" w:cs="Times New Roman"/>
            <w:b w:val="0"/>
            <w:i w:val="0"/>
          </w:rPr>
          <w:t>main(</w:t>
        </w:r>
        <w:proofErr w:type="gramEnd"/>
        <w:r w:rsidRPr="00DD30D6">
          <w:rPr>
            <w:rFonts w:ascii="Times New Roman" w:hAnsi="Times New Roman" w:cs="Times New Roman"/>
            <w:b w:val="0"/>
            <w:i w:val="0"/>
          </w:rPr>
          <w:t>) method that will lead to the problem of extra memory allocation.</w:t>
        </w:r>
      </w:ins>
    </w:p>
    <w:p w:rsidR="004E72C1" w:rsidRPr="00DD30D6" w:rsidRDefault="004E72C1" w:rsidP="00DD30D6">
      <w:pPr>
        <w:pStyle w:val="Heading4"/>
        <w:rPr>
          <w:ins w:id="135" w:author="Unknown"/>
          <w:rFonts w:ascii="Times New Roman" w:hAnsi="Times New Roman" w:cs="Times New Roman"/>
          <w:b w:val="0"/>
          <w:i w:val="0"/>
        </w:rPr>
      </w:pPr>
      <w:ins w:id="136" w:author="Unknown">
        <w:r w:rsidRPr="00DD30D6">
          <w:rPr>
            <w:rFonts w:ascii="Times New Roman" w:hAnsi="Times New Roman" w:cs="Times New Roman"/>
            <w:b w:val="0"/>
            <w:i w:val="0"/>
          </w:rPr>
          <w:lastRenderedPageBreak/>
          <w:t>What is a static block?</w:t>
        </w:r>
        <w:r w:rsidRPr="00DD30D6">
          <w:rPr>
            <w:rFonts w:ascii="Times New Roman" w:hAnsi="Times New Roman" w:cs="Times New Roman"/>
            <w:b w:val="0"/>
            <w:i w:val="0"/>
          </w:rPr>
          <w:br/>
          <w:t>Ans: Is used to initialize the static data member. It is executed before the main method at the time of classloading.</w:t>
        </w:r>
      </w:ins>
    </w:p>
    <w:p w:rsidR="004E72C1" w:rsidRPr="00DD30D6" w:rsidRDefault="004E72C1" w:rsidP="00DD30D6">
      <w:pPr>
        <w:pStyle w:val="Heading4"/>
        <w:rPr>
          <w:ins w:id="137" w:author="Unknown"/>
          <w:rFonts w:ascii="Times New Roman" w:hAnsi="Times New Roman" w:cs="Times New Roman"/>
          <w:b w:val="0"/>
          <w:i w:val="0"/>
        </w:rPr>
      </w:pPr>
      <w:ins w:id="138" w:author="Unknown">
        <w:r w:rsidRPr="00DD30D6">
          <w:rPr>
            <w:rFonts w:ascii="Times New Roman" w:hAnsi="Times New Roman" w:cs="Times New Roman"/>
            <w:b w:val="0"/>
            <w:i w:val="0"/>
          </w:rPr>
          <w:t xml:space="preserve">Can we execute a program without </w:t>
        </w:r>
        <w:proofErr w:type="gramStart"/>
        <w:r w:rsidRPr="00DD30D6">
          <w:rPr>
            <w:rFonts w:ascii="Times New Roman" w:hAnsi="Times New Roman" w:cs="Times New Roman"/>
            <w:b w:val="0"/>
            <w:i w:val="0"/>
          </w:rPr>
          <w:t>main(</w:t>
        </w:r>
        <w:proofErr w:type="gramEnd"/>
        <w:r w:rsidRPr="00DD30D6">
          <w:rPr>
            <w:rFonts w:ascii="Times New Roman" w:hAnsi="Times New Roman" w:cs="Times New Roman"/>
            <w:b w:val="0"/>
            <w:i w:val="0"/>
          </w:rPr>
          <w:t>) method?</w:t>
        </w:r>
        <w:r w:rsidRPr="00DD30D6">
          <w:rPr>
            <w:rFonts w:ascii="Times New Roman" w:hAnsi="Times New Roman" w:cs="Times New Roman"/>
            <w:b w:val="0"/>
            <w:i w:val="0"/>
          </w:rPr>
          <w:br/>
          <w:t>Ans: Yes, one of the ways is a static block.</w:t>
        </w:r>
      </w:ins>
    </w:p>
    <w:p w:rsidR="004E72C1" w:rsidRPr="00DD30D6" w:rsidRDefault="004E72C1" w:rsidP="00DD30D6">
      <w:pPr>
        <w:pStyle w:val="Heading4"/>
        <w:spacing w:before="0"/>
        <w:rPr>
          <w:ins w:id="139" w:author="Unknown"/>
          <w:rFonts w:ascii="Times New Roman" w:hAnsi="Times New Roman" w:cs="Times New Roman"/>
          <w:b w:val="0"/>
          <w:i w:val="0"/>
        </w:rPr>
      </w:pPr>
      <w:ins w:id="140" w:author="Unknown">
        <w:r w:rsidRPr="00DD30D6">
          <w:rPr>
            <w:rFonts w:ascii="Times New Roman" w:hAnsi="Times New Roman" w:cs="Times New Roman"/>
            <w:b w:val="0"/>
            <w:i w:val="0"/>
          </w:rPr>
          <w:t>What if the static modifier is removed from the signature of the main method?</w:t>
        </w:r>
        <w:r w:rsidRPr="00DD30D6">
          <w:rPr>
            <w:rFonts w:ascii="Times New Roman" w:hAnsi="Times New Roman" w:cs="Times New Roman"/>
            <w:b w:val="0"/>
            <w:i w:val="0"/>
          </w:rPr>
          <w:br/>
          <w:t>Ans: Program compiles. But at runtime throws an error “NoSuchMethodError”.</w:t>
        </w:r>
      </w:ins>
    </w:p>
    <w:p w:rsidR="00DD30D6" w:rsidRPr="00DD30D6" w:rsidRDefault="004E72C1" w:rsidP="00DD30D6">
      <w:pPr>
        <w:pStyle w:val="Heading4"/>
        <w:rPr>
          <w:rFonts w:ascii="Times New Roman" w:hAnsi="Times New Roman" w:cs="Times New Roman"/>
          <w:b w:val="0"/>
          <w:i w:val="0"/>
        </w:rPr>
      </w:pPr>
      <w:ins w:id="141" w:author="Unknown">
        <w:r w:rsidRPr="00DD30D6">
          <w:rPr>
            <w:rFonts w:ascii="Times New Roman" w:hAnsi="Times New Roman" w:cs="Times New Roman"/>
            <w:b w:val="0"/>
            <w:i w:val="0"/>
          </w:rPr>
          <w:t>What is the difference between static (class) method and instance method?</w:t>
        </w:r>
        <w:r w:rsidRPr="00DD30D6">
          <w:rPr>
            <w:rFonts w:ascii="Times New Roman" w:hAnsi="Times New Roman" w:cs="Times New Roman"/>
            <w:b w:val="0"/>
            <w:i w:val="0"/>
          </w:rPr>
          <w:br/>
          <w:t>Ans: static or class method instance metho</w:t>
        </w:r>
      </w:ins>
      <w:r w:rsidR="00761073" w:rsidRPr="00DD30D6">
        <w:rPr>
          <w:rFonts w:ascii="Times New Roman" w:hAnsi="Times New Roman" w:cs="Times New Roman"/>
          <w:b w:val="0"/>
          <w:i w:val="0"/>
        </w:rPr>
        <w:t>d</w:t>
      </w:r>
    </w:p>
    <w:p w:rsidR="00DD30D6" w:rsidRPr="00DD30D6" w:rsidRDefault="00DD30D6" w:rsidP="00DD30D6">
      <w:pPr>
        <w:rPr>
          <w:ins w:id="142" w:author="Unknown"/>
          <w:rFonts w:ascii="Times New Roman" w:hAnsi="Times New Roman" w:cs="Times New Roman"/>
        </w:rPr>
      </w:pPr>
    </w:p>
    <w:tbl>
      <w:tblPr>
        <w:tblW w:w="10482" w:type="dxa"/>
        <w:tblCellMar>
          <w:top w:w="15" w:type="dxa"/>
          <w:left w:w="15" w:type="dxa"/>
          <w:bottom w:w="15" w:type="dxa"/>
          <w:right w:w="15" w:type="dxa"/>
        </w:tblCellMar>
        <w:tblLook w:val="04A0"/>
      </w:tblPr>
      <w:tblGrid>
        <w:gridCol w:w="5241"/>
        <w:gridCol w:w="5241"/>
      </w:tblGrid>
      <w:tr w:rsidR="004E72C1" w:rsidRPr="00DD30D6" w:rsidTr="004E72C1">
        <w:tc>
          <w:tcPr>
            <w:tcW w:w="5234" w:type="dxa"/>
            <w:tcBorders>
              <w:top w:val="single" w:sz="6" w:space="0" w:color="666666"/>
              <w:left w:val="single" w:sz="6" w:space="0" w:color="666666"/>
            </w:tcBorders>
            <w:shd w:val="clear" w:color="auto" w:fill="0F9D58"/>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Static Method</w:t>
            </w:r>
          </w:p>
        </w:tc>
        <w:tc>
          <w:tcPr>
            <w:tcW w:w="5234" w:type="dxa"/>
            <w:tcBorders>
              <w:top w:val="single" w:sz="6" w:space="0" w:color="666666"/>
              <w:left w:val="single" w:sz="6" w:space="0" w:color="666666"/>
            </w:tcBorders>
            <w:shd w:val="clear" w:color="auto" w:fill="0F9D58"/>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Instance Method</w:t>
            </w:r>
          </w:p>
        </w:tc>
      </w:tr>
      <w:tr w:rsidR="004E72C1" w:rsidRPr="00DD30D6" w:rsidTr="004E72C1">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A method, i.e. declared as static is known as a static method.</w:t>
            </w:r>
          </w:p>
        </w:tc>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A method, i.e. not declared as static, is known as an instance method.</w:t>
            </w:r>
          </w:p>
        </w:tc>
      </w:tr>
      <w:tr w:rsidR="004E72C1" w:rsidRPr="00DD30D6" w:rsidTr="004E72C1">
        <w:tc>
          <w:tcPr>
            <w:tcW w:w="5234" w:type="dxa"/>
            <w:tcBorders>
              <w:top w:val="single" w:sz="6" w:space="0" w:color="666666"/>
              <w:left w:val="single" w:sz="6" w:space="0" w:color="666666"/>
            </w:tcBorders>
            <w:shd w:val="clear" w:color="auto" w:fill="F3F3F3"/>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The object is not required to call the static method.</w:t>
            </w:r>
          </w:p>
        </w:tc>
        <w:tc>
          <w:tcPr>
            <w:tcW w:w="5234" w:type="dxa"/>
            <w:tcBorders>
              <w:top w:val="single" w:sz="6" w:space="0" w:color="666666"/>
              <w:left w:val="single" w:sz="6" w:space="0" w:color="666666"/>
            </w:tcBorders>
            <w:shd w:val="clear" w:color="auto" w:fill="F3F3F3"/>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The object is required to call instance methods.</w:t>
            </w:r>
          </w:p>
        </w:tc>
      </w:tr>
      <w:tr w:rsidR="004E72C1" w:rsidRPr="00DD30D6" w:rsidTr="004E72C1">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Non-static (instance) members cannot be accessed in a static context (static method, static block, and static nested class) directly.</w:t>
            </w:r>
          </w:p>
        </w:tc>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Static and non-static variables can be accessed in instance methods.</w:t>
            </w:r>
          </w:p>
        </w:tc>
      </w:tr>
      <w:tr w:rsidR="004E72C1" w:rsidRPr="00DD30D6" w:rsidTr="004E72C1">
        <w:tc>
          <w:tcPr>
            <w:tcW w:w="5234" w:type="dxa"/>
            <w:tcBorders>
              <w:top w:val="single" w:sz="6" w:space="0" w:color="666666"/>
              <w:left w:val="single" w:sz="6" w:space="0" w:color="666666"/>
            </w:tcBorders>
            <w:shd w:val="clear" w:color="auto" w:fill="F3F3F3"/>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 xml:space="preserve">For example: public static int </w:t>
            </w:r>
            <w:proofErr w:type="gramStart"/>
            <w:r w:rsidRPr="00DD30D6">
              <w:rPr>
                <w:rFonts w:ascii="Times New Roman" w:hAnsi="Times New Roman" w:cs="Times New Roman"/>
                <w:b w:val="0"/>
                <w:i w:val="0"/>
              </w:rPr>
              <w:t>cube(</w:t>
            </w:r>
            <w:proofErr w:type="gramEnd"/>
            <w:r w:rsidRPr="00DD30D6">
              <w:rPr>
                <w:rFonts w:ascii="Times New Roman" w:hAnsi="Times New Roman" w:cs="Times New Roman"/>
                <w:b w:val="0"/>
                <w:i w:val="0"/>
              </w:rPr>
              <w:t>int n){ return n*n*n;}</w:t>
            </w:r>
          </w:p>
        </w:tc>
        <w:tc>
          <w:tcPr>
            <w:tcW w:w="5234" w:type="dxa"/>
            <w:tcBorders>
              <w:top w:val="single" w:sz="6" w:space="0" w:color="666666"/>
              <w:left w:val="single" w:sz="6" w:space="0" w:color="666666"/>
            </w:tcBorders>
            <w:shd w:val="clear" w:color="auto" w:fill="F3F3F3"/>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 xml:space="preserve">For example: public void </w:t>
            </w:r>
            <w:proofErr w:type="gramStart"/>
            <w:r w:rsidRPr="00DD30D6">
              <w:rPr>
                <w:rFonts w:ascii="Times New Roman" w:hAnsi="Times New Roman" w:cs="Times New Roman"/>
                <w:b w:val="0"/>
                <w:i w:val="0"/>
              </w:rPr>
              <w:t>msg(</w:t>
            </w:r>
            <w:proofErr w:type="gramEnd"/>
            <w:r w:rsidRPr="00DD30D6">
              <w:rPr>
                <w:rFonts w:ascii="Times New Roman" w:hAnsi="Times New Roman" w:cs="Times New Roman"/>
                <w:b w:val="0"/>
                <w:i w:val="0"/>
              </w:rPr>
              <w:t>){…}.</w:t>
            </w:r>
          </w:p>
        </w:tc>
      </w:tr>
    </w:tbl>
    <w:p w:rsidR="004E72C1" w:rsidRPr="00DD30D6" w:rsidRDefault="004E72C1" w:rsidP="00DD30D6">
      <w:pPr>
        <w:pStyle w:val="Heading4"/>
        <w:rPr>
          <w:ins w:id="143" w:author="Unknown"/>
          <w:rFonts w:ascii="Times New Roman" w:hAnsi="Times New Roman" w:cs="Times New Roman"/>
          <w:b w:val="0"/>
          <w:i w:val="0"/>
        </w:rPr>
      </w:pPr>
      <w:ins w:id="144" w:author="Unknown">
        <w:r w:rsidRPr="00DD30D6">
          <w:rPr>
            <w:rFonts w:ascii="Times New Roman" w:hAnsi="Times New Roman" w:cs="Times New Roman"/>
            <w:b w:val="0"/>
            <w:i w:val="0"/>
          </w:rPr>
          <w:t>What is this in java?</w:t>
        </w:r>
        <w:r w:rsidRPr="00DD30D6">
          <w:rPr>
            <w:rFonts w:ascii="Times New Roman" w:hAnsi="Times New Roman" w:cs="Times New Roman"/>
            <w:b w:val="0"/>
            <w:i w:val="0"/>
          </w:rPr>
          <w:br/>
          <w:t>Ans: It is a keyword that that refers to the current object.</w:t>
        </w:r>
      </w:ins>
    </w:p>
    <w:p w:rsidR="004E72C1" w:rsidRPr="00DD30D6" w:rsidRDefault="004E72C1" w:rsidP="00DD30D6">
      <w:pPr>
        <w:pStyle w:val="Heading4"/>
        <w:rPr>
          <w:ins w:id="145" w:author="Unknown"/>
          <w:rFonts w:ascii="Times New Roman" w:hAnsi="Times New Roman" w:cs="Times New Roman"/>
          <w:b w:val="0"/>
          <w:i w:val="0"/>
        </w:rPr>
      </w:pPr>
      <w:ins w:id="146" w:author="Unknown">
        <w:r w:rsidRPr="00DD30D6">
          <w:rPr>
            <w:rFonts w:ascii="Times New Roman" w:hAnsi="Times New Roman" w:cs="Times New Roman"/>
            <w:b w:val="0"/>
            <w:i w:val="0"/>
          </w:rPr>
          <w:t>What is Inheritance?</w:t>
        </w:r>
        <w:r w:rsidRPr="00DD30D6">
          <w:rPr>
            <w:rFonts w:ascii="Times New Roman" w:hAnsi="Times New Roman" w:cs="Times New Roman"/>
            <w:b w:val="0"/>
            <w:i w:val="0"/>
          </w:rPr>
          <w:br/>
          <w:t>Ans: Inheritance is a mechanism by which one object acquires all the properties and behaviour of another object in another class. It represents the IS-A relationship. It is used for Code Reusability and Method Overriding.</w:t>
        </w:r>
      </w:ins>
    </w:p>
    <w:p w:rsidR="004E72C1" w:rsidRPr="00DD30D6" w:rsidRDefault="004E72C1" w:rsidP="00DD30D6">
      <w:pPr>
        <w:pStyle w:val="Heading4"/>
        <w:rPr>
          <w:ins w:id="147" w:author="Unknown"/>
          <w:rFonts w:ascii="Times New Roman" w:hAnsi="Times New Roman" w:cs="Times New Roman"/>
          <w:b w:val="0"/>
          <w:i w:val="0"/>
        </w:rPr>
      </w:pPr>
      <w:ins w:id="148" w:author="Unknown">
        <w:r w:rsidRPr="00DD30D6">
          <w:rPr>
            <w:rFonts w:ascii="Times New Roman" w:hAnsi="Times New Roman" w:cs="Times New Roman"/>
            <w:b w:val="0"/>
            <w:i w:val="0"/>
          </w:rPr>
          <w:t>Which class is the superclass of every class?</w:t>
        </w:r>
        <w:r w:rsidRPr="00DD30D6">
          <w:rPr>
            <w:rFonts w:ascii="Times New Roman" w:hAnsi="Times New Roman" w:cs="Times New Roman"/>
            <w:b w:val="0"/>
            <w:i w:val="0"/>
          </w:rPr>
          <w:br/>
          <w:t>Ans: Object class.</w:t>
        </w:r>
      </w:ins>
    </w:p>
    <w:p w:rsidR="004E72C1" w:rsidRPr="00DD30D6" w:rsidRDefault="004E72C1" w:rsidP="00DD30D6">
      <w:pPr>
        <w:pStyle w:val="Heading4"/>
        <w:rPr>
          <w:ins w:id="149" w:author="Unknown"/>
          <w:rFonts w:ascii="Times New Roman" w:hAnsi="Times New Roman" w:cs="Times New Roman"/>
          <w:b w:val="0"/>
          <w:i w:val="0"/>
        </w:rPr>
      </w:pPr>
      <w:ins w:id="150" w:author="Unknown">
        <w:r w:rsidRPr="00DD30D6">
          <w:rPr>
            <w:rFonts w:ascii="Times New Roman" w:hAnsi="Times New Roman" w:cs="Times New Roman"/>
            <w:b w:val="0"/>
            <w:i w:val="0"/>
          </w:rPr>
          <w:t>Why are multiple inheritances not supported in java?</w:t>
        </w:r>
        <w:r w:rsidRPr="00DD30D6">
          <w:rPr>
            <w:rFonts w:ascii="Times New Roman" w:hAnsi="Times New Roman" w:cs="Times New Roman"/>
            <w:b w:val="0"/>
            <w:i w:val="0"/>
          </w:rPr>
          <w:br/>
          <w:t>Ans: To reduce the complexity and simplify the language, multiple inheritances are not supported in java in case of class.</w:t>
        </w:r>
      </w:ins>
    </w:p>
    <w:p w:rsidR="004E72C1" w:rsidRPr="00DD30D6" w:rsidRDefault="004E72C1" w:rsidP="00DD30D6">
      <w:pPr>
        <w:pStyle w:val="Heading4"/>
        <w:rPr>
          <w:ins w:id="151" w:author="Unknown"/>
          <w:rFonts w:ascii="Times New Roman" w:hAnsi="Times New Roman" w:cs="Times New Roman"/>
          <w:b w:val="0"/>
          <w:i w:val="0"/>
        </w:rPr>
      </w:pPr>
      <w:ins w:id="152" w:author="Unknown">
        <w:r w:rsidRPr="00DD30D6">
          <w:rPr>
            <w:rFonts w:ascii="Times New Roman" w:hAnsi="Times New Roman" w:cs="Times New Roman"/>
            <w:b w:val="0"/>
            <w:i w:val="0"/>
          </w:rPr>
          <w:t>What is composition?</w:t>
        </w:r>
        <w:r w:rsidRPr="00DD30D6">
          <w:rPr>
            <w:rFonts w:ascii="Times New Roman" w:hAnsi="Times New Roman" w:cs="Times New Roman"/>
            <w:b w:val="0"/>
            <w:i w:val="0"/>
          </w:rPr>
          <w:br/>
          <w:t>Ans: Holding the reference of the other class within some other class is known as composition.</w:t>
        </w:r>
      </w:ins>
    </w:p>
    <w:p w:rsidR="004E72C1" w:rsidRPr="00DD30D6" w:rsidRDefault="004E72C1" w:rsidP="00DD30D6">
      <w:pPr>
        <w:pStyle w:val="Heading4"/>
        <w:rPr>
          <w:ins w:id="153" w:author="Unknown"/>
          <w:rFonts w:ascii="Times New Roman" w:hAnsi="Times New Roman" w:cs="Times New Roman"/>
          <w:b w:val="0"/>
          <w:i w:val="0"/>
        </w:rPr>
      </w:pPr>
      <w:ins w:id="154" w:author="Unknown">
        <w:r w:rsidRPr="00DD30D6">
          <w:rPr>
            <w:rFonts w:ascii="Times New Roman" w:hAnsi="Times New Roman" w:cs="Times New Roman"/>
            <w:b w:val="0"/>
            <w:i w:val="0"/>
          </w:rPr>
          <w:t>What is the difference between aggregation and composition?</w:t>
        </w:r>
        <w:r w:rsidRPr="00DD30D6">
          <w:rPr>
            <w:rFonts w:ascii="Times New Roman" w:hAnsi="Times New Roman" w:cs="Times New Roman"/>
            <w:b w:val="0"/>
            <w:i w:val="0"/>
          </w:rPr>
          <w:br/>
          <w:t>Ans: Aggregation represents a weak relationship, whereas composition represents a strong relationship. For example, the bike has an indicator (aggregation), but the bike has an engine (composition).</w:t>
        </w:r>
      </w:ins>
    </w:p>
    <w:p w:rsidR="004E72C1" w:rsidRPr="00DD30D6" w:rsidRDefault="004E72C1" w:rsidP="00DD30D6">
      <w:pPr>
        <w:pStyle w:val="Heading4"/>
        <w:rPr>
          <w:ins w:id="155" w:author="Unknown"/>
          <w:rFonts w:ascii="Times New Roman" w:hAnsi="Times New Roman" w:cs="Times New Roman"/>
          <w:b w:val="0"/>
          <w:i w:val="0"/>
        </w:rPr>
      </w:pPr>
      <w:ins w:id="156" w:author="Unknown">
        <w:r w:rsidRPr="00DD30D6">
          <w:rPr>
            <w:rFonts w:ascii="Times New Roman" w:hAnsi="Times New Roman" w:cs="Times New Roman"/>
            <w:b w:val="0"/>
            <w:i w:val="0"/>
          </w:rPr>
          <w:lastRenderedPageBreak/>
          <w:t>Why does Java not support pointers?</w:t>
        </w:r>
        <w:r w:rsidRPr="00DD30D6">
          <w:rPr>
            <w:rFonts w:ascii="Times New Roman" w:hAnsi="Times New Roman" w:cs="Times New Roman"/>
            <w:b w:val="0"/>
            <w:i w:val="0"/>
          </w:rPr>
          <w:br/>
          <w:t xml:space="preserve">Ans: Pointer is a variable that refers to the memory address. They are not used in Java because they are </w:t>
        </w:r>
        <w:proofErr w:type="gramStart"/>
        <w:r w:rsidRPr="00DD30D6">
          <w:rPr>
            <w:rFonts w:ascii="Times New Roman" w:hAnsi="Times New Roman" w:cs="Times New Roman"/>
            <w:b w:val="0"/>
            <w:i w:val="0"/>
          </w:rPr>
          <w:t>unsafe(</w:t>
        </w:r>
        <w:proofErr w:type="gramEnd"/>
        <w:r w:rsidRPr="00DD30D6">
          <w:rPr>
            <w:rFonts w:ascii="Times New Roman" w:hAnsi="Times New Roman" w:cs="Times New Roman"/>
            <w:b w:val="0"/>
            <w:i w:val="0"/>
          </w:rPr>
          <w:t>unsecured) and complex to understand.</w:t>
        </w:r>
      </w:ins>
    </w:p>
    <w:p w:rsidR="004E72C1" w:rsidRPr="00DD30D6" w:rsidRDefault="004E72C1" w:rsidP="00DD30D6">
      <w:pPr>
        <w:pStyle w:val="Heading4"/>
        <w:rPr>
          <w:ins w:id="157" w:author="Unknown"/>
          <w:rFonts w:ascii="Times New Roman" w:hAnsi="Times New Roman" w:cs="Times New Roman"/>
          <w:b w:val="0"/>
          <w:i w:val="0"/>
        </w:rPr>
      </w:pPr>
      <w:ins w:id="158" w:author="Unknown">
        <w:r w:rsidRPr="00DD30D6">
          <w:rPr>
            <w:rFonts w:ascii="Times New Roman" w:hAnsi="Times New Roman" w:cs="Times New Roman"/>
            <w:b w:val="0"/>
            <w:i w:val="0"/>
          </w:rPr>
          <w:t>What is super in java?</w:t>
        </w:r>
        <w:r w:rsidRPr="00DD30D6">
          <w:rPr>
            <w:rFonts w:ascii="Times New Roman" w:hAnsi="Times New Roman" w:cs="Times New Roman"/>
            <w:b w:val="0"/>
            <w:i w:val="0"/>
          </w:rPr>
          <w:br/>
          <w:t>Ans: It is a keyword that refers to the immediate parent class object.</w:t>
        </w:r>
      </w:ins>
    </w:p>
    <w:p w:rsidR="004E72C1" w:rsidRPr="00DD30D6" w:rsidRDefault="004E72C1" w:rsidP="00DD30D6">
      <w:pPr>
        <w:pStyle w:val="Heading4"/>
        <w:rPr>
          <w:ins w:id="159" w:author="Unknown"/>
          <w:rFonts w:ascii="Times New Roman" w:hAnsi="Times New Roman" w:cs="Times New Roman"/>
          <w:b w:val="0"/>
          <w:i w:val="0"/>
        </w:rPr>
      </w:pPr>
      <w:ins w:id="160" w:author="Unknown">
        <w:r w:rsidRPr="00DD30D6">
          <w:rPr>
            <w:rFonts w:ascii="Times New Roman" w:hAnsi="Times New Roman" w:cs="Times New Roman"/>
            <w:b w:val="0"/>
            <w:i w:val="0"/>
          </w:rPr>
          <w:t xml:space="preserve">Can you use </w:t>
        </w:r>
        <w:proofErr w:type="gramStart"/>
        <w:r w:rsidRPr="00DD30D6">
          <w:rPr>
            <w:rFonts w:ascii="Times New Roman" w:hAnsi="Times New Roman" w:cs="Times New Roman"/>
            <w:b w:val="0"/>
            <w:i w:val="0"/>
          </w:rPr>
          <w:t>this(</w:t>
        </w:r>
        <w:proofErr w:type="gramEnd"/>
        <w:r w:rsidRPr="00DD30D6">
          <w:rPr>
            <w:rFonts w:ascii="Times New Roman" w:hAnsi="Times New Roman" w:cs="Times New Roman"/>
            <w:b w:val="0"/>
            <w:i w:val="0"/>
          </w:rPr>
          <w:t>) and super() both in a constructor?</w:t>
        </w:r>
        <w:r w:rsidRPr="00DD30D6">
          <w:rPr>
            <w:rFonts w:ascii="Times New Roman" w:hAnsi="Times New Roman" w:cs="Times New Roman"/>
            <w:b w:val="0"/>
            <w:i w:val="0"/>
          </w:rPr>
          <w:br/>
          <w:t xml:space="preserve">Ans: No. Because </w:t>
        </w:r>
        <w:proofErr w:type="gramStart"/>
        <w:r w:rsidRPr="00DD30D6">
          <w:rPr>
            <w:rFonts w:ascii="Times New Roman" w:hAnsi="Times New Roman" w:cs="Times New Roman"/>
            <w:b w:val="0"/>
            <w:i w:val="0"/>
          </w:rPr>
          <w:t>super(</w:t>
        </w:r>
        <w:proofErr w:type="gramEnd"/>
        <w:r w:rsidRPr="00DD30D6">
          <w:rPr>
            <w:rFonts w:ascii="Times New Roman" w:hAnsi="Times New Roman" w:cs="Times New Roman"/>
            <w:b w:val="0"/>
            <w:i w:val="0"/>
          </w:rPr>
          <w:t>) or this() must be the first statement.</w:t>
        </w:r>
      </w:ins>
    </w:p>
    <w:p w:rsidR="004E72C1" w:rsidRPr="00DD30D6" w:rsidRDefault="004E72C1" w:rsidP="00DD30D6">
      <w:pPr>
        <w:pStyle w:val="Heading4"/>
        <w:rPr>
          <w:ins w:id="161" w:author="Unknown"/>
          <w:rFonts w:ascii="Times New Roman" w:hAnsi="Times New Roman" w:cs="Times New Roman"/>
          <w:b w:val="0"/>
          <w:i w:val="0"/>
        </w:rPr>
      </w:pPr>
      <w:ins w:id="162" w:author="Unknown">
        <w:r w:rsidRPr="00DD30D6">
          <w:rPr>
            <w:rFonts w:ascii="Times New Roman" w:hAnsi="Times New Roman" w:cs="Times New Roman"/>
            <w:b w:val="0"/>
            <w:i w:val="0"/>
          </w:rPr>
          <w:t>What is object cloning?</w:t>
        </w:r>
        <w:r w:rsidRPr="00DD30D6">
          <w:rPr>
            <w:rFonts w:ascii="Times New Roman" w:hAnsi="Times New Roman" w:cs="Times New Roman"/>
            <w:b w:val="0"/>
            <w:i w:val="0"/>
          </w:rPr>
          <w:br/>
          <w:t>Ans: The object cloning is used to create the exact copy of an object.</w:t>
        </w:r>
      </w:ins>
    </w:p>
    <w:p w:rsidR="004E72C1" w:rsidRPr="00DD30D6" w:rsidRDefault="004E72C1" w:rsidP="00DD30D6">
      <w:pPr>
        <w:pStyle w:val="Heading4"/>
        <w:rPr>
          <w:ins w:id="163" w:author="Unknown"/>
          <w:rFonts w:ascii="Times New Roman" w:hAnsi="Times New Roman" w:cs="Times New Roman"/>
          <w:b w:val="0"/>
          <w:i w:val="0"/>
        </w:rPr>
      </w:pPr>
      <w:ins w:id="164" w:author="Unknown">
        <w:r w:rsidRPr="00DD30D6">
          <w:rPr>
            <w:rFonts w:ascii="Times New Roman" w:hAnsi="Times New Roman" w:cs="Times New Roman"/>
            <w:b w:val="0"/>
            <w:i w:val="0"/>
          </w:rPr>
          <w:t>What is method overloading?</w:t>
        </w:r>
        <w:r w:rsidRPr="00DD30D6">
          <w:rPr>
            <w:rFonts w:ascii="Times New Roman" w:hAnsi="Times New Roman" w:cs="Times New Roman"/>
            <w:b w:val="0"/>
            <w:i w:val="0"/>
          </w:rPr>
          <w:br/>
          <w:t xml:space="preserve">Ans: If </w:t>
        </w:r>
        <w:proofErr w:type="gramStart"/>
        <w:r w:rsidRPr="00DD30D6">
          <w:rPr>
            <w:rFonts w:ascii="Times New Roman" w:hAnsi="Times New Roman" w:cs="Times New Roman"/>
            <w:b w:val="0"/>
            <w:i w:val="0"/>
          </w:rPr>
          <w:t>a class have</w:t>
        </w:r>
        <w:proofErr w:type="gramEnd"/>
        <w:r w:rsidRPr="00DD30D6">
          <w:rPr>
            <w:rFonts w:ascii="Times New Roman" w:hAnsi="Times New Roman" w:cs="Times New Roman"/>
            <w:b w:val="0"/>
            <w:i w:val="0"/>
          </w:rPr>
          <w:t xml:space="preserve"> multiple methods by the same name but different parameters, it is known as Method Overloading. It increases the readability of the program.</w:t>
        </w:r>
      </w:ins>
    </w:p>
    <w:p w:rsidR="004E72C1" w:rsidRPr="00DD30D6" w:rsidRDefault="004E72C1" w:rsidP="00DD30D6">
      <w:pPr>
        <w:pStyle w:val="Heading4"/>
        <w:rPr>
          <w:ins w:id="165" w:author="Unknown"/>
          <w:rFonts w:ascii="Times New Roman" w:hAnsi="Times New Roman" w:cs="Times New Roman"/>
          <w:b w:val="0"/>
          <w:i w:val="0"/>
        </w:rPr>
      </w:pPr>
      <w:ins w:id="166" w:author="Unknown">
        <w:r w:rsidRPr="00DD30D6">
          <w:rPr>
            <w:rFonts w:ascii="Times New Roman" w:hAnsi="Times New Roman" w:cs="Times New Roman"/>
            <w:b w:val="0"/>
            <w:i w:val="0"/>
          </w:rPr>
          <w:t>Why is method overloading not possible by changing the return type in java?</w:t>
        </w:r>
        <w:r w:rsidRPr="00DD30D6">
          <w:rPr>
            <w:rFonts w:ascii="Times New Roman" w:hAnsi="Times New Roman" w:cs="Times New Roman"/>
            <w:b w:val="0"/>
            <w:i w:val="0"/>
          </w:rPr>
          <w:br/>
          <w:t>Ans: Because of ambiguity.</w:t>
        </w:r>
      </w:ins>
    </w:p>
    <w:p w:rsidR="004E72C1" w:rsidRPr="00DD30D6" w:rsidRDefault="004E72C1" w:rsidP="00DD30D6">
      <w:pPr>
        <w:pStyle w:val="Heading4"/>
        <w:rPr>
          <w:ins w:id="167" w:author="Unknown"/>
          <w:rFonts w:ascii="Times New Roman" w:hAnsi="Times New Roman" w:cs="Times New Roman"/>
          <w:b w:val="0"/>
          <w:i w:val="0"/>
        </w:rPr>
      </w:pPr>
      <w:ins w:id="168" w:author="Unknown">
        <w:r w:rsidRPr="00DD30D6">
          <w:rPr>
            <w:rFonts w:ascii="Times New Roman" w:hAnsi="Times New Roman" w:cs="Times New Roman"/>
            <w:b w:val="0"/>
            <w:i w:val="0"/>
          </w:rPr>
          <w:t xml:space="preserve">Can we overload the </w:t>
        </w:r>
        <w:proofErr w:type="gramStart"/>
        <w:r w:rsidRPr="00DD30D6">
          <w:rPr>
            <w:rFonts w:ascii="Times New Roman" w:hAnsi="Times New Roman" w:cs="Times New Roman"/>
            <w:b w:val="0"/>
            <w:i w:val="0"/>
          </w:rPr>
          <w:t>main(</w:t>
        </w:r>
        <w:proofErr w:type="gramEnd"/>
        <w:r w:rsidRPr="00DD30D6">
          <w:rPr>
            <w:rFonts w:ascii="Times New Roman" w:hAnsi="Times New Roman" w:cs="Times New Roman"/>
            <w:b w:val="0"/>
            <w:i w:val="0"/>
          </w:rPr>
          <w:t>) method?</w:t>
        </w:r>
        <w:r w:rsidRPr="00DD30D6">
          <w:rPr>
            <w:rFonts w:ascii="Times New Roman" w:hAnsi="Times New Roman" w:cs="Times New Roman"/>
            <w:b w:val="0"/>
            <w:i w:val="0"/>
          </w:rPr>
          <w:br/>
          <w:t xml:space="preserve">Ans: Yes, You can have many </w:t>
        </w:r>
        <w:proofErr w:type="gramStart"/>
        <w:r w:rsidRPr="00DD30D6">
          <w:rPr>
            <w:rFonts w:ascii="Times New Roman" w:hAnsi="Times New Roman" w:cs="Times New Roman"/>
            <w:b w:val="0"/>
            <w:i w:val="0"/>
          </w:rPr>
          <w:t>main(</w:t>
        </w:r>
        <w:proofErr w:type="gramEnd"/>
        <w:r w:rsidRPr="00DD30D6">
          <w:rPr>
            <w:rFonts w:ascii="Times New Roman" w:hAnsi="Times New Roman" w:cs="Times New Roman"/>
            <w:b w:val="0"/>
            <w:i w:val="0"/>
          </w:rPr>
          <w:t>) methods in a class by overloading the main method.</w:t>
        </w:r>
      </w:ins>
    </w:p>
    <w:p w:rsidR="004E72C1" w:rsidRPr="00DD30D6" w:rsidRDefault="004E72C1" w:rsidP="00DD30D6">
      <w:pPr>
        <w:pStyle w:val="Heading4"/>
        <w:rPr>
          <w:ins w:id="169" w:author="Unknown"/>
          <w:rFonts w:ascii="Times New Roman" w:hAnsi="Times New Roman" w:cs="Times New Roman"/>
          <w:b w:val="0"/>
          <w:i w:val="0"/>
        </w:rPr>
      </w:pPr>
      <w:ins w:id="170" w:author="Unknown">
        <w:r w:rsidRPr="00DD30D6">
          <w:rPr>
            <w:rFonts w:ascii="Times New Roman" w:hAnsi="Times New Roman" w:cs="Times New Roman"/>
            <w:b w:val="0"/>
            <w:i w:val="0"/>
          </w:rPr>
          <w:t>What is method overriding</w:t>
        </w:r>
        <w:proofErr w:type="gramStart"/>
        <w:r w:rsidRPr="00DD30D6">
          <w:rPr>
            <w:rFonts w:ascii="Times New Roman" w:hAnsi="Times New Roman" w:cs="Times New Roman"/>
            <w:b w:val="0"/>
            <w:i w:val="0"/>
          </w:rPr>
          <w:t>:</w:t>
        </w:r>
        <w:proofErr w:type="gramEnd"/>
        <w:r w:rsidRPr="00DD30D6">
          <w:rPr>
            <w:rFonts w:ascii="Times New Roman" w:hAnsi="Times New Roman" w:cs="Times New Roman"/>
            <w:b w:val="0"/>
            <w:i w:val="0"/>
          </w:rPr>
          <w:br/>
          <w:t>Ans: If a subclass provides a specific implementation of a method that is already provided by its parent class, it is known as Method Overriding. It is used for runtime polymorphism and to provide the specific implementation of the method.</w:t>
        </w:r>
      </w:ins>
    </w:p>
    <w:p w:rsidR="004E72C1" w:rsidRPr="00DD30D6" w:rsidRDefault="004E72C1" w:rsidP="00DD30D6">
      <w:pPr>
        <w:pStyle w:val="Heading4"/>
        <w:rPr>
          <w:ins w:id="171" w:author="Unknown"/>
          <w:rFonts w:ascii="Times New Roman" w:hAnsi="Times New Roman" w:cs="Times New Roman"/>
          <w:b w:val="0"/>
          <w:i w:val="0"/>
        </w:rPr>
      </w:pPr>
      <w:ins w:id="172" w:author="Unknown">
        <w:r w:rsidRPr="00DD30D6">
          <w:rPr>
            <w:rFonts w:ascii="Times New Roman" w:hAnsi="Times New Roman" w:cs="Times New Roman"/>
            <w:b w:val="0"/>
            <w:i w:val="0"/>
          </w:rPr>
          <w:t>Can we override the static method?</w:t>
        </w:r>
        <w:r w:rsidRPr="00DD30D6">
          <w:rPr>
            <w:rFonts w:ascii="Times New Roman" w:hAnsi="Times New Roman" w:cs="Times New Roman"/>
            <w:b w:val="0"/>
            <w:i w:val="0"/>
          </w:rPr>
          <w:br/>
          <w:t>Ans: No, you can’t override the static method because they are the part of class not object.</w:t>
        </w:r>
      </w:ins>
    </w:p>
    <w:p w:rsidR="004E72C1" w:rsidRPr="00DD30D6" w:rsidRDefault="004E72C1" w:rsidP="00DD30D6">
      <w:pPr>
        <w:pStyle w:val="Heading4"/>
        <w:rPr>
          <w:ins w:id="173" w:author="Unknown"/>
          <w:rFonts w:ascii="Times New Roman" w:hAnsi="Times New Roman" w:cs="Times New Roman"/>
          <w:b w:val="0"/>
          <w:i w:val="0"/>
        </w:rPr>
      </w:pPr>
      <w:ins w:id="174" w:author="Unknown">
        <w:r w:rsidRPr="00DD30D6">
          <w:rPr>
            <w:rFonts w:ascii="Times New Roman" w:hAnsi="Times New Roman" w:cs="Times New Roman"/>
            <w:b w:val="0"/>
            <w:i w:val="0"/>
          </w:rPr>
          <w:t>Why can we not override static method?</w:t>
        </w:r>
        <w:r w:rsidRPr="00DD30D6">
          <w:rPr>
            <w:rFonts w:ascii="Times New Roman" w:hAnsi="Times New Roman" w:cs="Times New Roman"/>
            <w:b w:val="0"/>
            <w:i w:val="0"/>
          </w:rPr>
          <w:br/>
          <w:t>Ans: It is because the static method is the part of a class and it is bound with class whereas instance method is bound with an object and static gets memory in the class area, and instance gets memory in a heap.</w:t>
        </w:r>
      </w:ins>
    </w:p>
    <w:p w:rsidR="004E72C1" w:rsidRPr="00DD30D6" w:rsidRDefault="004E72C1" w:rsidP="00DD30D6">
      <w:pPr>
        <w:pStyle w:val="Heading4"/>
        <w:rPr>
          <w:ins w:id="175" w:author="Unknown"/>
          <w:rFonts w:ascii="Times New Roman" w:hAnsi="Times New Roman" w:cs="Times New Roman"/>
          <w:b w:val="0"/>
          <w:i w:val="0"/>
        </w:rPr>
      </w:pPr>
      <w:ins w:id="176" w:author="Unknown">
        <w:r w:rsidRPr="00DD30D6">
          <w:rPr>
            <w:rFonts w:ascii="Times New Roman" w:hAnsi="Times New Roman" w:cs="Times New Roman"/>
            <w:b w:val="0"/>
            <w:i w:val="0"/>
          </w:rPr>
          <w:t>Can we override the overloaded method?</w:t>
        </w:r>
        <w:r w:rsidRPr="00DD30D6">
          <w:rPr>
            <w:rFonts w:ascii="Times New Roman" w:hAnsi="Times New Roman" w:cs="Times New Roman"/>
            <w:b w:val="0"/>
            <w:i w:val="0"/>
          </w:rPr>
          <w:br/>
          <w:t>Ans: Yes.</w:t>
        </w:r>
      </w:ins>
    </w:p>
    <w:p w:rsidR="004E72C1" w:rsidRPr="00DD30D6" w:rsidRDefault="004E72C1" w:rsidP="00DD30D6">
      <w:pPr>
        <w:pStyle w:val="Heading4"/>
        <w:rPr>
          <w:ins w:id="177" w:author="Unknown"/>
          <w:rFonts w:ascii="Times New Roman" w:hAnsi="Times New Roman" w:cs="Times New Roman"/>
          <w:b w:val="0"/>
          <w:i w:val="0"/>
        </w:rPr>
      </w:pPr>
      <w:proofErr w:type="gramStart"/>
      <w:ins w:id="178" w:author="Unknown">
        <w:r w:rsidRPr="00DD30D6">
          <w:rPr>
            <w:rFonts w:ascii="Times New Roman" w:hAnsi="Times New Roman" w:cs="Times New Roman"/>
            <w:b w:val="0"/>
            <w:i w:val="0"/>
          </w:rPr>
          <w:t>Difference between method Overloading and Overriding.</w:t>
        </w:r>
        <w:proofErr w:type="gramEnd"/>
        <w:r w:rsidRPr="00DD30D6">
          <w:rPr>
            <w:rFonts w:ascii="Times New Roman" w:hAnsi="Times New Roman" w:cs="Times New Roman"/>
            <w:b w:val="0"/>
            <w:i w:val="0"/>
          </w:rPr>
          <w:br/>
          <w:t>Ans:</w:t>
        </w:r>
      </w:ins>
    </w:p>
    <w:tbl>
      <w:tblPr>
        <w:tblW w:w="10482" w:type="dxa"/>
        <w:tblCellMar>
          <w:top w:w="15" w:type="dxa"/>
          <w:left w:w="15" w:type="dxa"/>
          <w:bottom w:w="15" w:type="dxa"/>
          <w:right w:w="15" w:type="dxa"/>
        </w:tblCellMar>
        <w:tblLook w:val="04A0"/>
      </w:tblPr>
      <w:tblGrid>
        <w:gridCol w:w="5241"/>
        <w:gridCol w:w="5241"/>
      </w:tblGrid>
      <w:tr w:rsidR="004E72C1" w:rsidRPr="00DD30D6" w:rsidTr="004E72C1">
        <w:trPr>
          <w:trHeight w:val="305"/>
        </w:trPr>
        <w:tc>
          <w:tcPr>
            <w:tcW w:w="5234" w:type="dxa"/>
            <w:tcBorders>
              <w:top w:val="single" w:sz="6" w:space="0" w:color="666666"/>
              <w:left w:val="single" w:sz="6" w:space="0" w:color="666666"/>
            </w:tcBorders>
            <w:shd w:val="clear" w:color="auto" w:fill="0F9D58"/>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Method Overloading</w:t>
            </w:r>
          </w:p>
        </w:tc>
        <w:tc>
          <w:tcPr>
            <w:tcW w:w="5234" w:type="dxa"/>
            <w:tcBorders>
              <w:top w:val="single" w:sz="6" w:space="0" w:color="666666"/>
              <w:left w:val="single" w:sz="6" w:space="0" w:color="666666"/>
            </w:tcBorders>
            <w:shd w:val="clear" w:color="auto" w:fill="0F9D58"/>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Method Overriding</w:t>
            </w:r>
          </w:p>
        </w:tc>
      </w:tr>
      <w:tr w:rsidR="004E72C1" w:rsidRPr="00DD30D6" w:rsidTr="004E72C1">
        <w:trPr>
          <w:trHeight w:val="305"/>
        </w:trPr>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Method overloading increases the readability of the program.</w:t>
            </w:r>
          </w:p>
        </w:tc>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Method overriding provides the specific implementation of the method that is already provided by its superclass.</w:t>
            </w:r>
          </w:p>
        </w:tc>
      </w:tr>
      <w:tr w:rsidR="004E72C1" w:rsidRPr="00DD30D6" w:rsidTr="004E72C1">
        <w:trPr>
          <w:trHeight w:val="305"/>
        </w:trPr>
        <w:tc>
          <w:tcPr>
            <w:tcW w:w="5234" w:type="dxa"/>
            <w:tcBorders>
              <w:top w:val="single" w:sz="6" w:space="0" w:color="666666"/>
              <w:left w:val="single" w:sz="6" w:space="0" w:color="666666"/>
            </w:tcBorders>
            <w:shd w:val="clear" w:color="auto" w:fill="F3F3F3"/>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Method overloading occurs within the class.</w:t>
            </w:r>
          </w:p>
        </w:tc>
        <w:tc>
          <w:tcPr>
            <w:tcW w:w="5234" w:type="dxa"/>
            <w:tcBorders>
              <w:top w:val="single" w:sz="6" w:space="0" w:color="666666"/>
              <w:left w:val="single" w:sz="6" w:space="0" w:color="666666"/>
            </w:tcBorders>
            <w:shd w:val="clear" w:color="auto" w:fill="F3F3F3"/>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Method overriding occurs in two classes that have an IS-A relationship.</w:t>
            </w:r>
          </w:p>
        </w:tc>
      </w:tr>
      <w:tr w:rsidR="004E72C1" w:rsidRPr="00DD30D6" w:rsidTr="004E72C1">
        <w:trPr>
          <w:trHeight w:val="305"/>
        </w:trPr>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In this case, a parameter must be different.</w:t>
            </w:r>
          </w:p>
        </w:tc>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In this case, a parameter must be the same.</w:t>
            </w:r>
          </w:p>
        </w:tc>
      </w:tr>
    </w:tbl>
    <w:p w:rsidR="004E72C1" w:rsidRPr="00DD30D6" w:rsidRDefault="004E72C1" w:rsidP="00DD30D6">
      <w:pPr>
        <w:pStyle w:val="Heading4"/>
        <w:rPr>
          <w:ins w:id="179" w:author="Unknown"/>
          <w:rFonts w:ascii="Times New Roman" w:hAnsi="Times New Roman" w:cs="Times New Roman"/>
          <w:b w:val="0"/>
          <w:i w:val="0"/>
        </w:rPr>
      </w:pPr>
      <w:ins w:id="180" w:author="Unknown">
        <w:r w:rsidRPr="00DD30D6">
          <w:rPr>
            <w:rFonts w:ascii="Times New Roman" w:hAnsi="Times New Roman" w:cs="Times New Roman"/>
            <w:b w:val="0"/>
            <w:i w:val="0"/>
          </w:rPr>
          <w:lastRenderedPageBreak/>
          <w:t>What is the final variable?</w:t>
        </w:r>
        <w:r w:rsidRPr="00DD30D6">
          <w:rPr>
            <w:rFonts w:ascii="Times New Roman" w:hAnsi="Times New Roman" w:cs="Times New Roman"/>
            <w:b w:val="0"/>
            <w:i w:val="0"/>
          </w:rPr>
          <w:br/>
          <w:t xml:space="preserve">Ans: If you make any variable as final, you cannot change the value of a final </w:t>
        </w:r>
        <w:proofErr w:type="gramStart"/>
        <w:r w:rsidRPr="00DD30D6">
          <w:rPr>
            <w:rFonts w:ascii="Times New Roman" w:hAnsi="Times New Roman" w:cs="Times New Roman"/>
            <w:b w:val="0"/>
            <w:i w:val="0"/>
          </w:rPr>
          <w:t>variable(</w:t>
        </w:r>
        <w:proofErr w:type="gramEnd"/>
        <w:r w:rsidRPr="00DD30D6">
          <w:rPr>
            <w:rFonts w:ascii="Times New Roman" w:hAnsi="Times New Roman" w:cs="Times New Roman"/>
            <w:b w:val="0"/>
            <w:i w:val="0"/>
          </w:rPr>
          <w:t>It will be constant).</w:t>
        </w:r>
      </w:ins>
    </w:p>
    <w:p w:rsidR="004E72C1" w:rsidRPr="00DD30D6" w:rsidRDefault="004E72C1" w:rsidP="00DD30D6">
      <w:pPr>
        <w:pStyle w:val="Heading4"/>
        <w:rPr>
          <w:ins w:id="181" w:author="Unknown"/>
          <w:rFonts w:ascii="Times New Roman" w:hAnsi="Times New Roman" w:cs="Times New Roman"/>
          <w:b w:val="0"/>
          <w:i w:val="0"/>
        </w:rPr>
      </w:pPr>
      <w:ins w:id="182" w:author="Unknown">
        <w:r w:rsidRPr="00DD30D6">
          <w:rPr>
            <w:rFonts w:ascii="Times New Roman" w:hAnsi="Times New Roman" w:cs="Times New Roman"/>
            <w:b w:val="0"/>
            <w:i w:val="0"/>
          </w:rPr>
          <w:t>What is the final method?</w:t>
        </w:r>
        <w:r w:rsidRPr="00DD30D6">
          <w:rPr>
            <w:rFonts w:ascii="Times New Roman" w:hAnsi="Times New Roman" w:cs="Times New Roman"/>
            <w:b w:val="0"/>
            <w:i w:val="0"/>
          </w:rPr>
          <w:br/>
          <w:t>Ans: Final methods can’t be overridden.</w:t>
        </w:r>
      </w:ins>
    </w:p>
    <w:p w:rsidR="004E72C1" w:rsidRPr="00DD30D6" w:rsidRDefault="004E72C1" w:rsidP="00DD30D6">
      <w:pPr>
        <w:pStyle w:val="Heading4"/>
        <w:rPr>
          <w:ins w:id="183" w:author="Unknown"/>
          <w:rFonts w:ascii="Times New Roman" w:hAnsi="Times New Roman" w:cs="Times New Roman"/>
          <w:b w:val="0"/>
          <w:i w:val="0"/>
        </w:rPr>
      </w:pPr>
      <w:ins w:id="184" w:author="Unknown">
        <w:r w:rsidRPr="00DD30D6">
          <w:rPr>
            <w:rFonts w:ascii="Times New Roman" w:hAnsi="Times New Roman" w:cs="Times New Roman"/>
            <w:b w:val="0"/>
            <w:i w:val="0"/>
          </w:rPr>
          <w:t>What is the final class?</w:t>
        </w:r>
        <w:r w:rsidRPr="00DD30D6">
          <w:rPr>
            <w:rFonts w:ascii="Times New Roman" w:hAnsi="Times New Roman" w:cs="Times New Roman"/>
            <w:b w:val="0"/>
            <w:i w:val="0"/>
          </w:rPr>
          <w:br/>
          <w:t>Ans: Final class can’t be inherited.</w:t>
        </w:r>
      </w:ins>
    </w:p>
    <w:p w:rsidR="004E72C1" w:rsidRPr="00DD30D6" w:rsidRDefault="004E72C1" w:rsidP="00DD30D6">
      <w:pPr>
        <w:pStyle w:val="Heading4"/>
        <w:rPr>
          <w:ins w:id="185" w:author="Unknown"/>
          <w:rFonts w:ascii="Times New Roman" w:hAnsi="Times New Roman" w:cs="Times New Roman"/>
          <w:b w:val="0"/>
          <w:i w:val="0"/>
        </w:rPr>
      </w:pPr>
      <w:ins w:id="186" w:author="Unknown">
        <w:r w:rsidRPr="00DD30D6">
          <w:rPr>
            <w:rFonts w:ascii="Times New Roman" w:hAnsi="Times New Roman" w:cs="Times New Roman"/>
            <w:b w:val="0"/>
            <w:i w:val="0"/>
          </w:rPr>
          <w:t>What is the final blank variable?</w:t>
        </w:r>
        <w:r w:rsidRPr="00DD30D6">
          <w:rPr>
            <w:rFonts w:ascii="Times New Roman" w:hAnsi="Times New Roman" w:cs="Times New Roman"/>
            <w:b w:val="0"/>
            <w:i w:val="0"/>
          </w:rPr>
          <w:br/>
          <w:t>Ans: A final variable, not initialized at the time of declaration, is known as a final blank variable.</w:t>
        </w:r>
      </w:ins>
    </w:p>
    <w:p w:rsidR="004E72C1" w:rsidRPr="00DD30D6" w:rsidRDefault="004E72C1" w:rsidP="00DD30D6">
      <w:pPr>
        <w:pStyle w:val="Heading4"/>
        <w:rPr>
          <w:ins w:id="187" w:author="Unknown"/>
          <w:rFonts w:ascii="Times New Roman" w:hAnsi="Times New Roman" w:cs="Times New Roman"/>
          <w:b w:val="0"/>
          <w:i w:val="0"/>
        </w:rPr>
      </w:pPr>
      <w:ins w:id="188" w:author="Unknown">
        <w:r w:rsidRPr="00DD30D6">
          <w:rPr>
            <w:rFonts w:ascii="Times New Roman" w:hAnsi="Times New Roman" w:cs="Times New Roman"/>
            <w:b w:val="0"/>
            <w:i w:val="0"/>
          </w:rPr>
          <w:t>Can we initialize the final blank variable?</w:t>
        </w:r>
        <w:r w:rsidRPr="00DD30D6">
          <w:rPr>
            <w:rFonts w:ascii="Times New Roman" w:hAnsi="Times New Roman" w:cs="Times New Roman"/>
            <w:b w:val="0"/>
            <w:i w:val="0"/>
          </w:rPr>
          <w:br/>
          <w:t>Ans: Yes, only in the constructor if it is non-static. If it is static blank final variable, it can be initialized only in the static block.</w:t>
        </w:r>
      </w:ins>
    </w:p>
    <w:p w:rsidR="004E72C1" w:rsidRPr="00DD30D6" w:rsidRDefault="004E72C1" w:rsidP="00DD30D6">
      <w:pPr>
        <w:pStyle w:val="Heading4"/>
        <w:rPr>
          <w:ins w:id="189" w:author="Unknown"/>
          <w:rFonts w:ascii="Times New Roman" w:hAnsi="Times New Roman" w:cs="Times New Roman"/>
          <w:b w:val="0"/>
          <w:i w:val="0"/>
        </w:rPr>
      </w:pPr>
      <w:ins w:id="190" w:author="Unknown">
        <w:r w:rsidRPr="00DD30D6">
          <w:rPr>
            <w:rFonts w:ascii="Times New Roman" w:hAnsi="Times New Roman" w:cs="Times New Roman"/>
            <w:b w:val="0"/>
            <w:i w:val="0"/>
          </w:rPr>
          <w:t>Can you declare the main method as final?</w:t>
        </w:r>
        <w:r w:rsidRPr="00DD30D6">
          <w:rPr>
            <w:rFonts w:ascii="Times New Roman" w:hAnsi="Times New Roman" w:cs="Times New Roman"/>
            <w:b w:val="0"/>
            <w:i w:val="0"/>
          </w:rPr>
          <w:br/>
          <w:t xml:space="preserve">Ans: Yes, such as public static final void </w:t>
        </w:r>
        <w:proofErr w:type="gramStart"/>
        <w:r w:rsidRPr="00DD30D6">
          <w:rPr>
            <w:rFonts w:ascii="Times New Roman" w:hAnsi="Times New Roman" w:cs="Times New Roman"/>
            <w:b w:val="0"/>
            <w:i w:val="0"/>
          </w:rPr>
          <w:t>main(</w:t>
        </w:r>
        <w:proofErr w:type="gramEnd"/>
        <w:r w:rsidRPr="00DD30D6">
          <w:rPr>
            <w:rFonts w:ascii="Times New Roman" w:hAnsi="Times New Roman" w:cs="Times New Roman"/>
            <w:b w:val="0"/>
            <w:i w:val="0"/>
          </w:rPr>
          <w:t>String[] args){}.</w:t>
        </w:r>
      </w:ins>
    </w:p>
    <w:p w:rsidR="004E72C1" w:rsidRPr="00DD30D6" w:rsidRDefault="004E72C1" w:rsidP="00DD30D6">
      <w:pPr>
        <w:pStyle w:val="Heading4"/>
        <w:rPr>
          <w:ins w:id="191" w:author="Unknown"/>
          <w:rFonts w:ascii="Times New Roman" w:hAnsi="Times New Roman" w:cs="Times New Roman"/>
          <w:b w:val="0"/>
          <w:i w:val="0"/>
        </w:rPr>
      </w:pPr>
      <w:ins w:id="192" w:author="Unknown">
        <w:r w:rsidRPr="00DD30D6">
          <w:rPr>
            <w:rFonts w:ascii="Times New Roman" w:hAnsi="Times New Roman" w:cs="Times New Roman"/>
            <w:b w:val="0"/>
            <w:i w:val="0"/>
          </w:rPr>
          <w:t>What is Runtime Polymorphism?</w:t>
        </w:r>
        <w:r w:rsidRPr="00DD30D6">
          <w:rPr>
            <w:rFonts w:ascii="Times New Roman" w:hAnsi="Times New Roman" w:cs="Times New Roman"/>
            <w:b w:val="0"/>
            <w:i w:val="0"/>
          </w:rPr>
          <w:br/>
          <w:t>Ans: Runtime polymorphism or dynamic method dispatch is a process in which a call to an overridden method is resolved at runtime rather than at compile-time.</w:t>
        </w:r>
        <w:r w:rsidRPr="00DD30D6">
          <w:rPr>
            <w:rFonts w:ascii="Times New Roman" w:hAnsi="Times New Roman" w:cs="Times New Roman"/>
            <w:b w:val="0"/>
            <w:i w:val="0"/>
          </w:rPr>
          <w:br/>
          <w:t>In this process, an overridden method is called through the reference variable of a superclass. The determination of the method to be called is based on the object being referred to by the reference variable.</w:t>
        </w:r>
      </w:ins>
    </w:p>
    <w:p w:rsidR="004E72C1" w:rsidRPr="00DD30D6" w:rsidRDefault="004E72C1" w:rsidP="00DD30D6">
      <w:pPr>
        <w:pStyle w:val="Heading4"/>
        <w:rPr>
          <w:ins w:id="193" w:author="Unknown"/>
          <w:rFonts w:ascii="Times New Roman" w:hAnsi="Times New Roman" w:cs="Times New Roman"/>
          <w:b w:val="0"/>
          <w:i w:val="0"/>
        </w:rPr>
      </w:pPr>
      <w:ins w:id="194" w:author="Unknown">
        <w:r w:rsidRPr="00DD30D6">
          <w:rPr>
            <w:rFonts w:ascii="Times New Roman" w:hAnsi="Times New Roman" w:cs="Times New Roman"/>
            <w:b w:val="0"/>
            <w:i w:val="0"/>
          </w:rPr>
          <w:t>Can you achieve Runtime Polymorphism by data members?</w:t>
        </w:r>
        <w:r w:rsidRPr="00DD30D6">
          <w:rPr>
            <w:rFonts w:ascii="Times New Roman" w:hAnsi="Times New Roman" w:cs="Times New Roman"/>
            <w:b w:val="0"/>
            <w:i w:val="0"/>
          </w:rPr>
          <w:br/>
          <w:t>Ans: No.</w:t>
        </w:r>
      </w:ins>
    </w:p>
    <w:p w:rsidR="004E72C1" w:rsidRPr="00DD30D6" w:rsidRDefault="004E72C1" w:rsidP="00DD30D6">
      <w:pPr>
        <w:pStyle w:val="Heading4"/>
        <w:rPr>
          <w:ins w:id="195" w:author="Unknown"/>
          <w:rFonts w:ascii="Times New Roman" w:hAnsi="Times New Roman" w:cs="Times New Roman"/>
          <w:b w:val="0"/>
          <w:i w:val="0"/>
        </w:rPr>
      </w:pPr>
      <w:ins w:id="196" w:author="Unknown">
        <w:r w:rsidRPr="00DD30D6">
          <w:rPr>
            <w:rFonts w:ascii="Times New Roman" w:hAnsi="Times New Roman" w:cs="Times New Roman"/>
            <w:b w:val="0"/>
            <w:i w:val="0"/>
          </w:rPr>
          <w:t>What is the difference between static binding and dynamic binding?</w:t>
        </w:r>
        <w:r w:rsidRPr="00DD30D6">
          <w:rPr>
            <w:rFonts w:ascii="Times New Roman" w:hAnsi="Times New Roman" w:cs="Times New Roman"/>
            <w:b w:val="0"/>
            <w:i w:val="0"/>
          </w:rPr>
          <w:br/>
          <w:t>Ans: In case of a static binding type of object is determined at compile time whereas in a dynamic binding type of object is determined at runtime.</w:t>
        </w:r>
      </w:ins>
    </w:p>
    <w:p w:rsidR="004E72C1" w:rsidRPr="00DD30D6" w:rsidRDefault="004E72C1" w:rsidP="00DD30D6">
      <w:pPr>
        <w:pStyle w:val="Heading4"/>
        <w:rPr>
          <w:ins w:id="197" w:author="Unknown"/>
          <w:rFonts w:ascii="Times New Roman" w:hAnsi="Times New Roman" w:cs="Times New Roman"/>
          <w:b w:val="0"/>
          <w:i w:val="0"/>
        </w:rPr>
      </w:pPr>
      <w:ins w:id="198" w:author="Unknown">
        <w:r w:rsidRPr="00DD30D6">
          <w:rPr>
            <w:rFonts w:ascii="Times New Roman" w:hAnsi="Times New Roman" w:cs="Times New Roman"/>
            <w:b w:val="0"/>
            <w:i w:val="0"/>
          </w:rPr>
          <w:t>What is abstraction?</w:t>
        </w:r>
        <w:r w:rsidRPr="00DD30D6">
          <w:rPr>
            <w:rFonts w:ascii="Times New Roman" w:hAnsi="Times New Roman" w:cs="Times New Roman"/>
            <w:b w:val="0"/>
            <w:i w:val="0"/>
          </w:rPr>
          <w:br/>
          <w:t>Ans: Abstraction is a process of hiding the implementation details and showing only functionality to the user.</w:t>
        </w:r>
        <w:r w:rsidRPr="00DD30D6">
          <w:rPr>
            <w:rFonts w:ascii="Times New Roman" w:hAnsi="Times New Roman" w:cs="Times New Roman"/>
            <w:b w:val="0"/>
            <w:i w:val="0"/>
          </w:rPr>
          <w:br/>
          <w:t>Abstraction lets you focus on what the object does instead of how it does it.</w:t>
        </w:r>
      </w:ins>
    </w:p>
    <w:p w:rsidR="004E72C1" w:rsidRPr="00DD30D6" w:rsidRDefault="004E72C1" w:rsidP="00DD30D6">
      <w:pPr>
        <w:pStyle w:val="Heading4"/>
        <w:rPr>
          <w:ins w:id="199" w:author="Unknown"/>
          <w:rFonts w:ascii="Times New Roman" w:hAnsi="Times New Roman" w:cs="Times New Roman"/>
          <w:b w:val="0"/>
          <w:i w:val="0"/>
        </w:rPr>
      </w:pPr>
      <w:ins w:id="200" w:author="Unknown">
        <w:r w:rsidRPr="00DD30D6">
          <w:rPr>
            <w:rFonts w:ascii="Times New Roman" w:hAnsi="Times New Roman" w:cs="Times New Roman"/>
            <w:b w:val="0"/>
            <w:i w:val="0"/>
          </w:rPr>
          <w:t>What is the difference between abstraction and encapsulation?</w:t>
        </w:r>
        <w:r w:rsidRPr="00DD30D6">
          <w:rPr>
            <w:rFonts w:ascii="Times New Roman" w:hAnsi="Times New Roman" w:cs="Times New Roman"/>
            <w:b w:val="0"/>
            <w:i w:val="0"/>
          </w:rPr>
          <w:br/>
          <w:t>Ans: Abstraction hides the implementation details, whereas encapsulation wraps code and data into a single unit.</w:t>
        </w:r>
      </w:ins>
    </w:p>
    <w:p w:rsidR="004E72C1" w:rsidRPr="00DD30D6" w:rsidRDefault="004E72C1" w:rsidP="00DD30D6">
      <w:pPr>
        <w:pStyle w:val="Heading4"/>
        <w:rPr>
          <w:ins w:id="201" w:author="Unknown"/>
          <w:rFonts w:ascii="Times New Roman" w:hAnsi="Times New Roman" w:cs="Times New Roman"/>
          <w:b w:val="0"/>
          <w:i w:val="0"/>
        </w:rPr>
      </w:pPr>
      <w:ins w:id="202" w:author="Unknown">
        <w:r w:rsidRPr="00DD30D6">
          <w:rPr>
            <w:rFonts w:ascii="Times New Roman" w:hAnsi="Times New Roman" w:cs="Times New Roman"/>
            <w:b w:val="0"/>
            <w:i w:val="0"/>
          </w:rPr>
          <w:t>What is an abstract class?</w:t>
        </w:r>
        <w:r w:rsidRPr="00DD30D6">
          <w:rPr>
            <w:rFonts w:ascii="Times New Roman" w:hAnsi="Times New Roman" w:cs="Times New Roman"/>
            <w:b w:val="0"/>
            <w:i w:val="0"/>
          </w:rPr>
          <w:br/>
          <w:t>Ans: A class that is declared as abstract is known as an abstract class. It needs to be extended, and its method implemented. It cannot be instantiated.</w:t>
        </w:r>
      </w:ins>
    </w:p>
    <w:p w:rsidR="004E72C1" w:rsidRPr="00DD30D6" w:rsidRDefault="004E72C1" w:rsidP="00DD30D6">
      <w:pPr>
        <w:pStyle w:val="Heading4"/>
        <w:rPr>
          <w:ins w:id="203" w:author="Unknown"/>
          <w:rFonts w:ascii="Times New Roman" w:hAnsi="Times New Roman" w:cs="Times New Roman"/>
          <w:b w:val="0"/>
          <w:i w:val="0"/>
        </w:rPr>
      </w:pPr>
      <w:ins w:id="204" w:author="Unknown">
        <w:r w:rsidRPr="00DD30D6">
          <w:rPr>
            <w:rFonts w:ascii="Times New Roman" w:hAnsi="Times New Roman" w:cs="Times New Roman"/>
            <w:b w:val="0"/>
            <w:i w:val="0"/>
          </w:rPr>
          <w:t>Can there be any abstract method without an abstract class?</w:t>
        </w:r>
        <w:r w:rsidRPr="00DD30D6">
          <w:rPr>
            <w:rFonts w:ascii="Times New Roman" w:hAnsi="Times New Roman" w:cs="Times New Roman"/>
            <w:b w:val="0"/>
            <w:i w:val="0"/>
          </w:rPr>
          <w:br/>
          <w:t>Ans: No, if there is an abstract method in a class, that class must be abstract.</w:t>
        </w:r>
      </w:ins>
    </w:p>
    <w:p w:rsidR="004E72C1" w:rsidRPr="00DD30D6" w:rsidRDefault="004E72C1" w:rsidP="00DD30D6">
      <w:pPr>
        <w:pStyle w:val="Heading4"/>
        <w:rPr>
          <w:ins w:id="205" w:author="Unknown"/>
          <w:rFonts w:ascii="Times New Roman" w:hAnsi="Times New Roman" w:cs="Times New Roman"/>
          <w:b w:val="0"/>
          <w:i w:val="0"/>
        </w:rPr>
      </w:pPr>
      <w:ins w:id="206" w:author="Unknown">
        <w:r w:rsidRPr="00DD30D6">
          <w:rPr>
            <w:rFonts w:ascii="Times New Roman" w:hAnsi="Times New Roman" w:cs="Times New Roman"/>
            <w:b w:val="0"/>
            <w:i w:val="0"/>
          </w:rPr>
          <w:lastRenderedPageBreak/>
          <w:t>Can you use abstract and final both with a method?</w:t>
        </w:r>
        <w:r w:rsidRPr="00DD30D6">
          <w:rPr>
            <w:rFonts w:ascii="Times New Roman" w:hAnsi="Times New Roman" w:cs="Times New Roman"/>
            <w:b w:val="0"/>
            <w:i w:val="0"/>
          </w:rPr>
          <w:br/>
          <w:t>Ans: No, because the abstract method needs to be overridden, whereas you can’t override a final method.</w:t>
        </w:r>
      </w:ins>
    </w:p>
    <w:p w:rsidR="004E72C1" w:rsidRPr="00DD30D6" w:rsidRDefault="004E72C1" w:rsidP="00DD30D6">
      <w:pPr>
        <w:pStyle w:val="Heading4"/>
        <w:rPr>
          <w:ins w:id="207" w:author="Unknown"/>
          <w:rFonts w:ascii="Times New Roman" w:hAnsi="Times New Roman" w:cs="Times New Roman"/>
          <w:b w:val="0"/>
          <w:i w:val="0"/>
        </w:rPr>
      </w:pPr>
      <w:ins w:id="208" w:author="Unknown">
        <w:r w:rsidRPr="00DD30D6">
          <w:rPr>
            <w:rFonts w:ascii="Times New Roman" w:hAnsi="Times New Roman" w:cs="Times New Roman"/>
            <w:b w:val="0"/>
            <w:i w:val="0"/>
          </w:rPr>
          <w:t>Is it possible to instantiate the abstract class?</w:t>
        </w:r>
        <w:r w:rsidRPr="00DD30D6">
          <w:rPr>
            <w:rFonts w:ascii="Times New Roman" w:hAnsi="Times New Roman" w:cs="Times New Roman"/>
            <w:b w:val="0"/>
            <w:i w:val="0"/>
          </w:rPr>
          <w:br/>
          <w:t>Ans: No, the abstract class can never be instantiated.</w:t>
        </w:r>
      </w:ins>
    </w:p>
    <w:p w:rsidR="004E72C1" w:rsidRPr="00DD30D6" w:rsidRDefault="004E72C1" w:rsidP="00DD30D6">
      <w:pPr>
        <w:pStyle w:val="Heading4"/>
        <w:rPr>
          <w:ins w:id="209" w:author="Unknown"/>
          <w:rFonts w:ascii="Times New Roman" w:hAnsi="Times New Roman" w:cs="Times New Roman"/>
          <w:b w:val="0"/>
          <w:i w:val="0"/>
        </w:rPr>
      </w:pPr>
      <w:ins w:id="210" w:author="Unknown">
        <w:r w:rsidRPr="00DD30D6">
          <w:rPr>
            <w:rFonts w:ascii="Times New Roman" w:hAnsi="Times New Roman" w:cs="Times New Roman"/>
            <w:b w:val="0"/>
            <w:i w:val="0"/>
          </w:rPr>
          <w:t>What is an interface?</w:t>
        </w:r>
        <w:r w:rsidRPr="00DD30D6">
          <w:rPr>
            <w:rFonts w:ascii="Times New Roman" w:hAnsi="Times New Roman" w:cs="Times New Roman"/>
            <w:b w:val="0"/>
            <w:i w:val="0"/>
          </w:rPr>
          <w:br/>
          <w:t>Ans: Interface is a blueprint for a class that has static constants and abstract methods. It can be used to achieve full abstraction and multiple inheritances.</w:t>
        </w:r>
      </w:ins>
    </w:p>
    <w:p w:rsidR="004E72C1" w:rsidRPr="00DD30D6" w:rsidRDefault="004E72C1" w:rsidP="00DD30D6">
      <w:pPr>
        <w:pStyle w:val="Heading4"/>
        <w:rPr>
          <w:ins w:id="211" w:author="Unknown"/>
          <w:rFonts w:ascii="Times New Roman" w:hAnsi="Times New Roman" w:cs="Times New Roman"/>
          <w:b w:val="0"/>
          <w:i w:val="0"/>
        </w:rPr>
      </w:pPr>
      <w:ins w:id="212" w:author="Unknown">
        <w:r w:rsidRPr="00DD30D6">
          <w:rPr>
            <w:rFonts w:ascii="Times New Roman" w:hAnsi="Times New Roman" w:cs="Times New Roman"/>
            <w:b w:val="0"/>
            <w:i w:val="0"/>
          </w:rPr>
          <w:t>Can you declare an interface method static?</w:t>
        </w:r>
        <w:r w:rsidRPr="00DD30D6">
          <w:rPr>
            <w:rFonts w:ascii="Times New Roman" w:hAnsi="Times New Roman" w:cs="Times New Roman"/>
            <w:b w:val="0"/>
            <w:i w:val="0"/>
          </w:rPr>
          <w:br/>
          <w:t>Ans: No, because methods of an interface are abstract by default, and static and abstract keywords can’t be used together.</w:t>
        </w:r>
      </w:ins>
    </w:p>
    <w:p w:rsidR="004E72C1" w:rsidRPr="00DD30D6" w:rsidRDefault="004E72C1" w:rsidP="00DD30D6">
      <w:pPr>
        <w:pStyle w:val="Heading4"/>
        <w:rPr>
          <w:ins w:id="213" w:author="Unknown"/>
          <w:rFonts w:ascii="Times New Roman" w:hAnsi="Times New Roman" w:cs="Times New Roman"/>
          <w:b w:val="0"/>
          <w:i w:val="0"/>
        </w:rPr>
      </w:pPr>
      <w:ins w:id="214" w:author="Unknown">
        <w:r w:rsidRPr="00DD30D6">
          <w:rPr>
            <w:rFonts w:ascii="Times New Roman" w:hAnsi="Times New Roman" w:cs="Times New Roman"/>
            <w:b w:val="0"/>
            <w:i w:val="0"/>
          </w:rPr>
          <w:t>Can an Interface be final?</w:t>
        </w:r>
        <w:r w:rsidRPr="00DD30D6">
          <w:rPr>
            <w:rFonts w:ascii="Times New Roman" w:hAnsi="Times New Roman" w:cs="Times New Roman"/>
            <w:b w:val="0"/>
            <w:i w:val="0"/>
          </w:rPr>
          <w:br/>
          <w:t>Ans: No, because another class provides its implementation.</w:t>
        </w:r>
      </w:ins>
    </w:p>
    <w:p w:rsidR="004E72C1" w:rsidRPr="00DD30D6" w:rsidRDefault="004E72C1" w:rsidP="00DD30D6">
      <w:pPr>
        <w:pStyle w:val="Heading4"/>
        <w:rPr>
          <w:ins w:id="215" w:author="Unknown"/>
          <w:rFonts w:ascii="Times New Roman" w:hAnsi="Times New Roman" w:cs="Times New Roman"/>
          <w:b w:val="0"/>
          <w:i w:val="0"/>
        </w:rPr>
      </w:pPr>
      <w:ins w:id="216" w:author="Unknown">
        <w:r w:rsidRPr="00DD30D6">
          <w:rPr>
            <w:rFonts w:ascii="Times New Roman" w:hAnsi="Times New Roman" w:cs="Times New Roman"/>
            <w:b w:val="0"/>
            <w:i w:val="0"/>
          </w:rPr>
          <w:t>What is marker interface?</w:t>
        </w:r>
        <w:r w:rsidRPr="00DD30D6">
          <w:rPr>
            <w:rFonts w:ascii="Times New Roman" w:hAnsi="Times New Roman" w:cs="Times New Roman"/>
            <w:b w:val="0"/>
            <w:i w:val="0"/>
          </w:rPr>
          <w:br/>
          <w:t xml:space="preserve">Ans: An interface that has no data member and method is known as a marker interface. </w:t>
        </w:r>
        <w:proofErr w:type="gramStart"/>
        <w:r w:rsidRPr="00DD30D6">
          <w:rPr>
            <w:rFonts w:ascii="Times New Roman" w:hAnsi="Times New Roman" w:cs="Times New Roman"/>
            <w:b w:val="0"/>
            <w:i w:val="0"/>
          </w:rPr>
          <w:t>For example, Serializable, Cloneable etc.</w:t>
        </w:r>
        <w:proofErr w:type="gramEnd"/>
      </w:ins>
    </w:p>
    <w:p w:rsidR="004E72C1" w:rsidRPr="00DD30D6" w:rsidRDefault="004E72C1" w:rsidP="00DD30D6">
      <w:pPr>
        <w:pStyle w:val="Heading4"/>
        <w:rPr>
          <w:ins w:id="217" w:author="Unknown"/>
          <w:rFonts w:ascii="Times New Roman" w:hAnsi="Times New Roman" w:cs="Times New Roman"/>
          <w:b w:val="0"/>
          <w:i w:val="0"/>
        </w:rPr>
      </w:pPr>
      <w:ins w:id="218" w:author="Unknown">
        <w:r w:rsidRPr="00DD30D6">
          <w:rPr>
            <w:rFonts w:ascii="Times New Roman" w:hAnsi="Times New Roman" w:cs="Times New Roman"/>
            <w:b w:val="0"/>
            <w:i w:val="0"/>
          </w:rPr>
          <w:t>What is the difference between abstract class and interface?</w:t>
        </w:r>
        <w:r w:rsidRPr="00DD30D6">
          <w:rPr>
            <w:rFonts w:ascii="Times New Roman" w:hAnsi="Times New Roman" w:cs="Times New Roman"/>
            <w:b w:val="0"/>
            <w:i w:val="0"/>
          </w:rPr>
          <w:br/>
          <w:t>Ans: Abstract class Interface</w:t>
        </w:r>
      </w:ins>
    </w:p>
    <w:p w:rsidR="004E72C1" w:rsidRPr="00DD30D6" w:rsidRDefault="004E72C1" w:rsidP="00DD30D6">
      <w:pPr>
        <w:pStyle w:val="Heading4"/>
        <w:rPr>
          <w:ins w:id="219" w:author="Unknown"/>
          <w:rFonts w:ascii="Times New Roman" w:hAnsi="Times New Roman" w:cs="Times New Roman"/>
          <w:b w:val="0"/>
          <w:i w:val="0"/>
        </w:rPr>
      </w:pPr>
      <w:ins w:id="220" w:author="Unknown">
        <w:r w:rsidRPr="00DD30D6">
          <w:rPr>
            <w:rFonts w:ascii="Times New Roman" w:hAnsi="Times New Roman" w:cs="Times New Roman"/>
            <w:b w:val="0"/>
            <w:i w:val="0"/>
          </w:rPr>
          <w:t>An abstract class can have a method body (non-abstract methods). The interface has only abstract methods.</w:t>
        </w:r>
      </w:ins>
    </w:p>
    <w:p w:rsidR="004E72C1" w:rsidRPr="00DD30D6" w:rsidRDefault="004E72C1" w:rsidP="00DD30D6">
      <w:pPr>
        <w:pStyle w:val="Heading4"/>
        <w:rPr>
          <w:ins w:id="221" w:author="Unknown"/>
          <w:rFonts w:ascii="Times New Roman" w:hAnsi="Times New Roman" w:cs="Times New Roman"/>
          <w:b w:val="0"/>
          <w:i w:val="0"/>
        </w:rPr>
      </w:pPr>
      <w:ins w:id="222" w:author="Unknown">
        <w:r w:rsidRPr="00DD30D6">
          <w:rPr>
            <w:rFonts w:ascii="Times New Roman" w:hAnsi="Times New Roman" w:cs="Times New Roman"/>
            <w:b w:val="0"/>
            <w:i w:val="0"/>
          </w:rPr>
          <w:t>An abstract class can have instance variables. An interface cannot have instance variables.</w:t>
        </w:r>
      </w:ins>
    </w:p>
    <w:p w:rsidR="004E72C1" w:rsidRPr="00DD30D6" w:rsidRDefault="004E72C1" w:rsidP="00DD30D6">
      <w:pPr>
        <w:pStyle w:val="Heading4"/>
        <w:rPr>
          <w:ins w:id="223" w:author="Unknown"/>
          <w:rFonts w:ascii="Times New Roman" w:hAnsi="Times New Roman" w:cs="Times New Roman"/>
          <w:b w:val="0"/>
          <w:i w:val="0"/>
        </w:rPr>
      </w:pPr>
      <w:ins w:id="224" w:author="Unknown">
        <w:r w:rsidRPr="00DD30D6">
          <w:rPr>
            <w:rFonts w:ascii="Times New Roman" w:hAnsi="Times New Roman" w:cs="Times New Roman"/>
            <w:b w:val="0"/>
            <w:i w:val="0"/>
          </w:rPr>
          <w:t>An abstract class can have a constructor. An interface cannot have a constructor.</w:t>
        </w:r>
      </w:ins>
    </w:p>
    <w:p w:rsidR="004E72C1" w:rsidRPr="00DD30D6" w:rsidRDefault="004E72C1" w:rsidP="00DD30D6">
      <w:pPr>
        <w:pStyle w:val="Heading4"/>
        <w:rPr>
          <w:ins w:id="225" w:author="Unknown"/>
          <w:rFonts w:ascii="Times New Roman" w:hAnsi="Times New Roman" w:cs="Times New Roman"/>
          <w:b w:val="0"/>
          <w:i w:val="0"/>
        </w:rPr>
      </w:pPr>
      <w:ins w:id="226" w:author="Unknown">
        <w:r w:rsidRPr="00DD30D6">
          <w:rPr>
            <w:rFonts w:ascii="Times New Roman" w:hAnsi="Times New Roman" w:cs="Times New Roman"/>
            <w:b w:val="0"/>
            <w:i w:val="0"/>
          </w:rPr>
          <w:t>An abstract class can have static methods. An interface cannot have static methods.</w:t>
        </w:r>
      </w:ins>
    </w:p>
    <w:p w:rsidR="004E72C1" w:rsidRPr="00DD30D6" w:rsidRDefault="004E72C1" w:rsidP="00DD30D6">
      <w:pPr>
        <w:pStyle w:val="Heading4"/>
        <w:rPr>
          <w:ins w:id="227" w:author="Unknown"/>
          <w:rFonts w:ascii="Times New Roman" w:hAnsi="Times New Roman" w:cs="Times New Roman"/>
          <w:b w:val="0"/>
          <w:i w:val="0"/>
        </w:rPr>
      </w:pPr>
      <w:ins w:id="228" w:author="Unknown">
        <w:r w:rsidRPr="00DD30D6">
          <w:rPr>
            <w:rFonts w:ascii="Times New Roman" w:hAnsi="Times New Roman" w:cs="Times New Roman"/>
            <w:b w:val="0"/>
            <w:i w:val="0"/>
          </w:rPr>
          <w:t>You can extend one abstract class. You can implement multiple interfaces.</w:t>
        </w:r>
      </w:ins>
    </w:p>
    <w:p w:rsidR="004E72C1" w:rsidRPr="00DD30D6" w:rsidRDefault="004E72C1" w:rsidP="00DD30D6">
      <w:pPr>
        <w:pStyle w:val="Heading4"/>
        <w:rPr>
          <w:ins w:id="229" w:author="Unknown"/>
          <w:rFonts w:ascii="Times New Roman" w:hAnsi="Times New Roman" w:cs="Times New Roman"/>
          <w:b w:val="0"/>
          <w:i w:val="0"/>
        </w:rPr>
      </w:pPr>
      <w:ins w:id="230" w:author="Unknown">
        <w:r w:rsidRPr="00DD30D6">
          <w:rPr>
            <w:rFonts w:ascii="Times New Roman" w:hAnsi="Times New Roman" w:cs="Times New Roman"/>
            <w:b w:val="0"/>
            <w:i w:val="0"/>
          </w:rPr>
          <w:t>Can we define private and protected modifiers for variables in interfaces?</w:t>
        </w:r>
        <w:r w:rsidRPr="00DD30D6">
          <w:rPr>
            <w:rFonts w:ascii="Times New Roman" w:hAnsi="Times New Roman" w:cs="Times New Roman"/>
            <w:b w:val="0"/>
            <w:i w:val="0"/>
          </w:rPr>
          <w:br/>
          <w:t>Ans: No, they are implicitly public.</w:t>
        </w:r>
      </w:ins>
    </w:p>
    <w:p w:rsidR="004E72C1" w:rsidRPr="00DD30D6" w:rsidRDefault="004E72C1" w:rsidP="00DD30D6">
      <w:pPr>
        <w:pStyle w:val="Heading4"/>
        <w:rPr>
          <w:ins w:id="231" w:author="Unknown"/>
          <w:rFonts w:ascii="Times New Roman" w:hAnsi="Times New Roman" w:cs="Times New Roman"/>
          <w:b w:val="0"/>
          <w:i w:val="0"/>
        </w:rPr>
      </w:pPr>
      <w:ins w:id="232" w:author="Unknown">
        <w:r w:rsidRPr="00DD30D6">
          <w:rPr>
            <w:rFonts w:ascii="Times New Roman" w:hAnsi="Times New Roman" w:cs="Times New Roman"/>
            <w:b w:val="0"/>
            <w:i w:val="0"/>
          </w:rPr>
          <w:t>When can an object reference be cast to an interface reference?</w:t>
        </w:r>
        <w:r w:rsidRPr="00DD30D6">
          <w:rPr>
            <w:rFonts w:ascii="Times New Roman" w:hAnsi="Times New Roman" w:cs="Times New Roman"/>
            <w:b w:val="0"/>
            <w:i w:val="0"/>
          </w:rPr>
          <w:br/>
          <w:t>Ans: An object reference can be cast to an interface reference when the object implements the referenced interface.</w:t>
        </w:r>
      </w:ins>
    </w:p>
    <w:p w:rsidR="004E72C1" w:rsidRPr="00DD30D6" w:rsidRDefault="004E72C1" w:rsidP="00DD30D6">
      <w:pPr>
        <w:pStyle w:val="Heading4"/>
        <w:rPr>
          <w:ins w:id="233" w:author="Unknown"/>
          <w:rFonts w:ascii="Times New Roman" w:hAnsi="Times New Roman" w:cs="Times New Roman"/>
          <w:b w:val="0"/>
          <w:i w:val="0"/>
        </w:rPr>
      </w:pPr>
      <w:ins w:id="234" w:author="Unknown">
        <w:r w:rsidRPr="00DD30D6">
          <w:rPr>
            <w:rFonts w:ascii="Times New Roman" w:hAnsi="Times New Roman" w:cs="Times New Roman"/>
            <w:b w:val="0"/>
            <w:i w:val="0"/>
          </w:rPr>
          <w:t>What is a package?</w:t>
        </w:r>
        <w:r w:rsidRPr="00DD30D6">
          <w:rPr>
            <w:rFonts w:ascii="Times New Roman" w:hAnsi="Times New Roman" w:cs="Times New Roman"/>
            <w:b w:val="0"/>
            <w:i w:val="0"/>
          </w:rPr>
          <w:br/>
          <w:t xml:space="preserve">Ans: A package is a group of similar type of </w:t>
        </w:r>
        <w:proofErr w:type="gramStart"/>
        <w:r w:rsidRPr="00DD30D6">
          <w:rPr>
            <w:rFonts w:ascii="Times New Roman" w:hAnsi="Times New Roman" w:cs="Times New Roman"/>
            <w:b w:val="0"/>
            <w:i w:val="0"/>
          </w:rPr>
          <w:t>classes</w:t>
        </w:r>
        <w:proofErr w:type="gramEnd"/>
        <w:r w:rsidRPr="00DD30D6">
          <w:rPr>
            <w:rFonts w:ascii="Times New Roman" w:hAnsi="Times New Roman" w:cs="Times New Roman"/>
            <w:b w:val="0"/>
            <w:i w:val="0"/>
          </w:rPr>
          <w:t xml:space="preserve"> interfaces and sub-packages. It provides access protection and removes naming collision.</w:t>
        </w:r>
      </w:ins>
    </w:p>
    <w:p w:rsidR="004E72C1" w:rsidRPr="00DD30D6" w:rsidRDefault="004E72C1" w:rsidP="00DD30D6">
      <w:pPr>
        <w:pStyle w:val="Heading4"/>
        <w:rPr>
          <w:ins w:id="235" w:author="Unknown"/>
          <w:rFonts w:ascii="Times New Roman" w:hAnsi="Times New Roman" w:cs="Times New Roman"/>
          <w:b w:val="0"/>
          <w:i w:val="0"/>
        </w:rPr>
      </w:pPr>
      <w:ins w:id="236" w:author="Unknown">
        <w:r w:rsidRPr="00DD30D6">
          <w:rPr>
            <w:rFonts w:ascii="Times New Roman" w:hAnsi="Times New Roman" w:cs="Times New Roman"/>
            <w:b w:val="0"/>
            <w:i w:val="0"/>
          </w:rPr>
          <w:t>Do I need to import java</w:t>
        </w:r>
        <w:proofErr w:type="gramStart"/>
        <w:r w:rsidRPr="00DD30D6">
          <w:rPr>
            <w:rFonts w:ascii="Times New Roman" w:hAnsi="Times New Roman" w:cs="Times New Roman"/>
            <w:b w:val="0"/>
            <w:i w:val="0"/>
          </w:rPr>
          <w:t>?lang</w:t>
        </w:r>
        <w:proofErr w:type="gramEnd"/>
        <w:r w:rsidRPr="00DD30D6">
          <w:rPr>
            <w:rFonts w:ascii="Times New Roman" w:hAnsi="Times New Roman" w:cs="Times New Roman"/>
            <w:b w:val="0"/>
            <w:i w:val="0"/>
          </w:rPr>
          <w:t xml:space="preserve"> package any time? Why?</w:t>
        </w:r>
        <w:r w:rsidRPr="00DD30D6">
          <w:rPr>
            <w:rFonts w:ascii="Times New Roman" w:hAnsi="Times New Roman" w:cs="Times New Roman"/>
            <w:b w:val="0"/>
            <w:i w:val="0"/>
          </w:rPr>
          <w:br/>
          <w:t>Ans: No. It is by default loaded internally by the JVM.</w:t>
        </w:r>
      </w:ins>
    </w:p>
    <w:p w:rsidR="004E72C1" w:rsidRPr="00DD30D6" w:rsidRDefault="004E72C1" w:rsidP="00DD30D6">
      <w:pPr>
        <w:pStyle w:val="Heading4"/>
        <w:rPr>
          <w:ins w:id="237" w:author="Unknown"/>
          <w:rFonts w:ascii="Times New Roman" w:hAnsi="Times New Roman" w:cs="Times New Roman"/>
          <w:b w:val="0"/>
          <w:i w:val="0"/>
        </w:rPr>
      </w:pPr>
      <w:ins w:id="238" w:author="Unknown">
        <w:r w:rsidRPr="00DD30D6">
          <w:rPr>
            <w:rFonts w:ascii="Times New Roman" w:hAnsi="Times New Roman" w:cs="Times New Roman"/>
            <w:b w:val="0"/>
            <w:i w:val="0"/>
          </w:rPr>
          <w:t>Can I import the same package/class twice? Will the JVM load the package twice at runtime?</w:t>
        </w:r>
        <w:r w:rsidRPr="00DD30D6">
          <w:rPr>
            <w:rFonts w:ascii="Times New Roman" w:hAnsi="Times New Roman" w:cs="Times New Roman"/>
            <w:b w:val="0"/>
            <w:i w:val="0"/>
          </w:rPr>
          <w:br/>
          <w:t xml:space="preserve">Ans: One can import the same package or the same class multiple times. Neither compiler nor JVM </w:t>
        </w:r>
        <w:r w:rsidRPr="00DD30D6">
          <w:rPr>
            <w:rFonts w:ascii="Times New Roman" w:hAnsi="Times New Roman" w:cs="Times New Roman"/>
            <w:b w:val="0"/>
            <w:i w:val="0"/>
          </w:rPr>
          <w:lastRenderedPageBreak/>
          <w:t>complains about it. But the JVM will internally load the class only once no matter how many times you import the same class.</w:t>
        </w:r>
      </w:ins>
    </w:p>
    <w:p w:rsidR="004E72C1" w:rsidRPr="00DD30D6" w:rsidRDefault="004E72C1" w:rsidP="00DD30D6">
      <w:pPr>
        <w:pStyle w:val="Heading4"/>
        <w:rPr>
          <w:ins w:id="239" w:author="Unknown"/>
          <w:rFonts w:ascii="Times New Roman" w:hAnsi="Times New Roman" w:cs="Times New Roman"/>
          <w:b w:val="0"/>
          <w:i w:val="0"/>
        </w:rPr>
      </w:pPr>
      <w:ins w:id="240" w:author="Unknown">
        <w:r w:rsidRPr="00DD30D6">
          <w:rPr>
            <w:rFonts w:ascii="Times New Roman" w:hAnsi="Times New Roman" w:cs="Times New Roman"/>
            <w:b w:val="0"/>
            <w:i w:val="0"/>
          </w:rPr>
          <w:t>What is a static import?</w:t>
        </w:r>
        <w:r w:rsidRPr="00DD30D6">
          <w:rPr>
            <w:rFonts w:ascii="Times New Roman" w:hAnsi="Times New Roman" w:cs="Times New Roman"/>
            <w:b w:val="0"/>
            <w:i w:val="0"/>
          </w:rPr>
          <w:br/>
          <w:t>Ans: By static import, we can access the static members of a class directly, there is no to qualify it with the class name.</w:t>
        </w:r>
      </w:ins>
    </w:p>
    <w:p w:rsidR="004E72C1" w:rsidRPr="00DD30D6" w:rsidRDefault="004E72C1" w:rsidP="00DD30D6">
      <w:pPr>
        <w:pStyle w:val="Heading4"/>
        <w:rPr>
          <w:ins w:id="241" w:author="Unknown"/>
          <w:rFonts w:ascii="Times New Roman" w:hAnsi="Times New Roman" w:cs="Times New Roman"/>
          <w:b w:val="0"/>
          <w:i w:val="0"/>
        </w:rPr>
      </w:pPr>
      <w:ins w:id="242" w:author="Unknown">
        <w:r w:rsidRPr="00DD30D6">
          <w:rPr>
            <w:rFonts w:ascii="Times New Roman" w:hAnsi="Times New Roman" w:cs="Times New Roman"/>
            <w:b w:val="0"/>
            <w:i w:val="0"/>
          </w:rPr>
          <w:t>What is Exception Handling?</w:t>
        </w:r>
        <w:r w:rsidRPr="00DD30D6">
          <w:rPr>
            <w:rFonts w:ascii="Times New Roman" w:hAnsi="Times New Roman" w:cs="Times New Roman"/>
            <w:b w:val="0"/>
            <w:i w:val="0"/>
          </w:rPr>
          <w:br/>
          <w:t>Ans: Exception Handling is a mechanism to handle runtime errors. It is mainly used to handle checked exceptions.</w:t>
        </w:r>
      </w:ins>
    </w:p>
    <w:p w:rsidR="004E72C1" w:rsidRPr="00DD30D6" w:rsidRDefault="004E72C1" w:rsidP="00DD30D6">
      <w:pPr>
        <w:pStyle w:val="Heading4"/>
        <w:rPr>
          <w:ins w:id="243" w:author="Unknown"/>
          <w:rFonts w:ascii="Times New Roman" w:hAnsi="Times New Roman" w:cs="Times New Roman"/>
          <w:b w:val="0"/>
          <w:i w:val="0"/>
        </w:rPr>
      </w:pPr>
      <w:ins w:id="244" w:author="Unknown">
        <w:r w:rsidRPr="00DD30D6">
          <w:rPr>
            <w:rFonts w:ascii="Times New Roman" w:hAnsi="Times New Roman" w:cs="Times New Roman"/>
            <w:b w:val="0"/>
            <w:i w:val="0"/>
          </w:rPr>
          <w:t>What is the difference between Checked Exception and Unchecked Exception?</w:t>
        </w:r>
        <w:r w:rsidRPr="00DD30D6">
          <w:rPr>
            <w:rFonts w:ascii="Times New Roman" w:hAnsi="Times New Roman" w:cs="Times New Roman"/>
            <w:b w:val="0"/>
            <w:i w:val="0"/>
          </w:rPr>
          <w:br/>
          <w:t>Ans:</w:t>
        </w:r>
      </w:ins>
    </w:p>
    <w:tbl>
      <w:tblPr>
        <w:tblW w:w="10482" w:type="dxa"/>
        <w:tblCellMar>
          <w:top w:w="15" w:type="dxa"/>
          <w:left w:w="15" w:type="dxa"/>
          <w:bottom w:w="15" w:type="dxa"/>
          <w:right w:w="15" w:type="dxa"/>
        </w:tblCellMar>
        <w:tblLook w:val="04A0"/>
      </w:tblPr>
      <w:tblGrid>
        <w:gridCol w:w="5241"/>
        <w:gridCol w:w="5241"/>
      </w:tblGrid>
      <w:tr w:rsidR="004E72C1" w:rsidRPr="00DD30D6" w:rsidTr="004E72C1">
        <w:tc>
          <w:tcPr>
            <w:tcW w:w="5234" w:type="dxa"/>
            <w:tcBorders>
              <w:top w:val="single" w:sz="6" w:space="0" w:color="666666"/>
              <w:left w:val="single" w:sz="6" w:space="0" w:color="666666"/>
            </w:tcBorders>
            <w:shd w:val="clear" w:color="auto" w:fill="0F9D58"/>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Checked Exception</w:t>
            </w:r>
          </w:p>
        </w:tc>
        <w:tc>
          <w:tcPr>
            <w:tcW w:w="5234" w:type="dxa"/>
            <w:tcBorders>
              <w:top w:val="single" w:sz="6" w:space="0" w:color="666666"/>
              <w:left w:val="single" w:sz="6" w:space="0" w:color="666666"/>
            </w:tcBorders>
            <w:shd w:val="clear" w:color="auto" w:fill="0F9D58"/>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Unchecked Exception</w:t>
            </w:r>
          </w:p>
        </w:tc>
      </w:tr>
      <w:tr w:rsidR="004E72C1" w:rsidRPr="00DD30D6" w:rsidTr="004E72C1">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The classes that extend Throwable class except RuntimeException and Error are known as checked exceptions e.g.IOException, SQLException etc. Checked exceptions are checked at compile-time.</w:t>
            </w:r>
          </w:p>
        </w:tc>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The classes that extend RuntimeException are known as unchecked exceptions, e.g. ArithmeticException, NullPointerException etc. Unchecked exceptions are not checked at compile-time.</w:t>
            </w:r>
          </w:p>
        </w:tc>
      </w:tr>
    </w:tbl>
    <w:p w:rsidR="004E72C1" w:rsidRPr="00DD30D6" w:rsidRDefault="004E72C1" w:rsidP="00DD30D6">
      <w:pPr>
        <w:pStyle w:val="Heading4"/>
        <w:rPr>
          <w:ins w:id="245" w:author="Unknown"/>
          <w:rFonts w:ascii="Times New Roman" w:hAnsi="Times New Roman" w:cs="Times New Roman"/>
          <w:b w:val="0"/>
          <w:i w:val="0"/>
        </w:rPr>
      </w:pPr>
      <w:ins w:id="246" w:author="Unknown">
        <w:r w:rsidRPr="00DD30D6">
          <w:rPr>
            <w:rFonts w:ascii="Times New Roman" w:hAnsi="Times New Roman" w:cs="Times New Roman"/>
            <w:b w:val="0"/>
            <w:i w:val="0"/>
          </w:rPr>
          <w:t>What is the base class for Error and Exception?</w:t>
        </w:r>
        <w:r w:rsidRPr="00DD30D6">
          <w:rPr>
            <w:rFonts w:ascii="Times New Roman" w:hAnsi="Times New Roman" w:cs="Times New Roman"/>
            <w:b w:val="0"/>
            <w:i w:val="0"/>
          </w:rPr>
          <w:br/>
          <w:t>Ans: Throwable.</w:t>
        </w:r>
      </w:ins>
    </w:p>
    <w:p w:rsidR="004E72C1" w:rsidRPr="00DD30D6" w:rsidRDefault="004E72C1" w:rsidP="00DD30D6">
      <w:pPr>
        <w:pStyle w:val="Heading4"/>
        <w:rPr>
          <w:ins w:id="247" w:author="Unknown"/>
          <w:rFonts w:ascii="Times New Roman" w:hAnsi="Times New Roman" w:cs="Times New Roman"/>
          <w:b w:val="0"/>
          <w:i w:val="0"/>
        </w:rPr>
      </w:pPr>
      <w:ins w:id="248" w:author="Unknown">
        <w:r w:rsidRPr="00DD30D6">
          <w:rPr>
            <w:rFonts w:ascii="Times New Roman" w:hAnsi="Times New Roman" w:cs="Times New Roman"/>
            <w:b w:val="0"/>
            <w:i w:val="0"/>
          </w:rPr>
          <w:t>Is it necessary that a catch block must follow each try block?</w:t>
        </w:r>
        <w:r w:rsidRPr="00DD30D6">
          <w:rPr>
            <w:rFonts w:ascii="Times New Roman" w:hAnsi="Times New Roman" w:cs="Times New Roman"/>
            <w:b w:val="0"/>
            <w:i w:val="0"/>
          </w:rPr>
          <w:br/>
          <w:t>Ans: It is not necessary that a catch block must follow each try block. It should be followed by either a catch block OR a finally block. And whatever exceptions are likely to be thrown should be declared in the throws clause of the method.</w:t>
        </w:r>
      </w:ins>
    </w:p>
    <w:p w:rsidR="004E72C1" w:rsidRPr="00DD30D6" w:rsidRDefault="004E72C1" w:rsidP="00DD30D6">
      <w:pPr>
        <w:pStyle w:val="Heading4"/>
        <w:rPr>
          <w:ins w:id="249" w:author="Unknown"/>
          <w:rFonts w:ascii="Times New Roman" w:hAnsi="Times New Roman" w:cs="Times New Roman"/>
          <w:b w:val="0"/>
          <w:i w:val="0"/>
        </w:rPr>
      </w:pPr>
      <w:ins w:id="250" w:author="Unknown">
        <w:r w:rsidRPr="00DD30D6">
          <w:rPr>
            <w:rFonts w:ascii="Times New Roman" w:hAnsi="Times New Roman" w:cs="Times New Roman"/>
            <w:b w:val="0"/>
            <w:i w:val="0"/>
          </w:rPr>
          <w:t xml:space="preserve">What is finally </w:t>
        </w:r>
        <w:proofErr w:type="gramStart"/>
        <w:r w:rsidRPr="00DD30D6">
          <w:rPr>
            <w:rFonts w:ascii="Times New Roman" w:hAnsi="Times New Roman" w:cs="Times New Roman"/>
            <w:b w:val="0"/>
            <w:i w:val="0"/>
          </w:rPr>
          <w:t>block</w:t>
        </w:r>
        <w:proofErr w:type="gramEnd"/>
        <w:r w:rsidRPr="00DD30D6">
          <w:rPr>
            <w:rFonts w:ascii="Times New Roman" w:hAnsi="Times New Roman" w:cs="Times New Roman"/>
            <w:b w:val="0"/>
            <w:i w:val="0"/>
          </w:rPr>
          <w:t>?</w:t>
        </w:r>
        <w:r w:rsidRPr="00DD30D6">
          <w:rPr>
            <w:rFonts w:ascii="Times New Roman" w:hAnsi="Times New Roman" w:cs="Times New Roman"/>
            <w:b w:val="0"/>
            <w:i w:val="0"/>
          </w:rPr>
          <w:br/>
          <w:t>Ans: finally block is a block that is always executed.</w:t>
        </w:r>
      </w:ins>
    </w:p>
    <w:p w:rsidR="004E72C1" w:rsidRPr="00DD30D6" w:rsidRDefault="004E72C1" w:rsidP="00DD30D6">
      <w:pPr>
        <w:pStyle w:val="Heading4"/>
        <w:rPr>
          <w:ins w:id="251" w:author="Unknown"/>
          <w:rFonts w:ascii="Times New Roman" w:hAnsi="Times New Roman" w:cs="Times New Roman"/>
          <w:b w:val="0"/>
          <w:i w:val="0"/>
        </w:rPr>
      </w:pPr>
      <w:ins w:id="252" w:author="Unknown">
        <w:r w:rsidRPr="00DD30D6">
          <w:rPr>
            <w:rFonts w:ascii="Times New Roman" w:hAnsi="Times New Roman" w:cs="Times New Roman"/>
            <w:b w:val="0"/>
            <w:i w:val="0"/>
          </w:rPr>
          <w:t>Can finally block be used without a catch?</w:t>
        </w:r>
        <w:r w:rsidRPr="00DD30D6">
          <w:rPr>
            <w:rFonts w:ascii="Times New Roman" w:hAnsi="Times New Roman" w:cs="Times New Roman"/>
            <w:b w:val="0"/>
            <w:i w:val="0"/>
          </w:rPr>
          <w:br/>
          <w:t xml:space="preserve">Ans: Yes, by try block. </w:t>
        </w:r>
        <w:proofErr w:type="gramStart"/>
        <w:r w:rsidRPr="00DD30D6">
          <w:rPr>
            <w:rFonts w:ascii="Times New Roman" w:hAnsi="Times New Roman" w:cs="Times New Roman"/>
            <w:b w:val="0"/>
            <w:i w:val="0"/>
          </w:rPr>
          <w:t>finally</w:t>
        </w:r>
        <w:proofErr w:type="gramEnd"/>
        <w:r w:rsidRPr="00DD30D6">
          <w:rPr>
            <w:rFonts w:ascii="Times New Roman" w:hAnsi="Times New Roman" w:cs="Times New Roman"/>
            <w:b w:val="0"/>
            <w:i w:val="0"/>
          </w:rPr>
          <w:t xml:space="preserve"> must be followed by either try or catch.</w:t>
        </w:r>
      </w:ins>
    </w:p>
    <w:p w:rsidR="004E72C1" w:rsidRPr="00DD30D6" w:rsidRDefault="004E72C1" w:rsidP="00DD30D6">
      <w:pPr>
        <w:pStyle w:val="Heading4"/>
        <w:rPr>
          <w:ins w:id="253" w:author="Unknown"/>
          <w:rFonts w:ascii="Times New Roman" w:hAnsi="Times New Roman" w:cs="Times New Roman"/>
          <w:b w:val="0"/>
          <w:i w:val="0"/>
        </w:rPr>
      </w:pPr>
      <w:ins w:id="254" w:author="Unknown">
        <w:r w:rsidRPr="00DD30D6">
          <w:rPr>
            <w:rFonts w:ascii="Times New Roman" w:hAnsi="Times New Roman" w:cs="Times New Roman"/>
            <w:b w:val="0"/>
            <w:i w:val="0"/>
          </w:rPr>
          <w:t>Is there any case when finally will not be executed?</w:t>
        </w:r>
        <w:r w:rsidRPr="00DD30D6">
          <w:rPr>
            <w:rFonts w:ascii="Times New Roman" w:hAnsi="Times New Roman" w:cs="Times New Roman"/>
            <w:b w:val="0"/>
            <w:i w:val="0"/>
          </w:rPr>
          <w:br/>
          <w:t xml:space="preserve">Ans: finally will not be executed if program </w:t>
        </w:r>
        <w:proofErr w:type="gramStart"/>
        <w:r w:rsidRPr="00DD30D6">
          <w:rPr>
            <w:rFonts w:ascii="Times New Roman" w:hAnsi="Times New Roman" w:cs="Times New Roman"/>
            <w:b w:val="0"/>
            <w:i w:val="0"/>
          </w:rPr>
          <w:t>exits(</w:t>
        </w:r>
        <w:proofErr w:type="gramEnd"/>
        <w:r w:rsidRPr="00DD30D6">
          <w:rPr>
            <w:rFonts w:ascii="Times New Roman" w:hAnsi="Times New Roman" w:cs="Times New Roman"/>
            <w:b w:val="0"/>
            <w:i w:val="0"/>
          </w:rPr>
          <w:t>either by calling System.exit() or by causing a fatal error that causes the process to abort).</w:t>
        </w:r>
      </w:ins>
    </w:p>
    <w:p w:rsidR="004E72C1" w:rsidRPr="00DD30D6" w:rsidRDefault="004E72C1" w:rsidP="00DD30D6">
      <w:pPr>
        <w:pStyle w:val="Heading4"/>
        <w:rPr>
          <w:ins w:id="255" w:author="Unknown"/>
          <w:rFonts w:ascii="Times New Roman" w:hAnsi="Times New Roman" w:cs="Times New Roman"/>
          <w:b w:val="0"/>
          <w:i w:val="0"/>
        </w:rPr>
      </w:pPr>
      <w:ins w:id="256" w:author="Unknown">
        <w:r w:rsidRPr="00DD30D6">
          <w:rPr>
            <w:rFonts w:ascii="Times New Roman" w:hAnsi="Times New Roman" w:cs="Times New Roman"/>
            <w:b w:val="0"/>
            <w:i w:val="0"/>
          </w:rPr>
          <w:t>What is the difference between throw and throws?</w:t>
        </w:r>
        <w:r w:rsidRPr="00DD30D6">
          <w:rPr>
            <w:rFonts w:ascii="Times New Roman" w:hAnsi="Times New Roman" w:cs="Times New Roman"/>
            <w:b w:val="0"/>
            <w:i w:val="0"/>
          </w:rPr>
          <w:br/>
          <w:t>Ans:</w:t>
        </w:r>
      </w:ins>
    </w:p>
    <w:tbl>
      <w:tblPr>
        <w:tblW w:w="10482" w:type="dxa"/>
        <w:tblCellMar>
          <w:top w:w="15" w:type="dxa"/>
          <w:left w:w="15" w:type="dxa"/>
          <w:bottom w:w="15" w:type="dxa"/>
          <w:right w:w="15" w:type="dxa"/>
        </w:tblCellMar>
        <w:tblLook w:val="04A0"/>
      </w:tblPr>
      <w:tblGrid>
        <w:gridCol w:w="5241"/>
        <w:gridCol w:w="5241"/>
      </w:tblGrid>
      <w:tr w:rsidR="004E72C1" w:rsidRPr="00DD30D6" w:rsidTr="004E72C1">
        <w:trPr>
          <w:trHeight w:val="305"/>
        </w:trPr>
        <w:tc>
          <w:tcPr>
            <w:tcW w:w="5234" w:type="dxa"/>
            <w:tcBorders>
              <w:top w:val="single" w:sz="6" w:space="0" w:color="666666"/>
              <w:left w:val="single" w:sz="6" w:space="0" w:color="666666"/>
            </w:tcBorders>
            <w:shd w:val="clear" w:color="auto" w:fill="0F9D58"/>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Throw Keyword</w:t>
            </w:r>
          </w:p>
        </w:tc>
        <w:tc>
          <w:tcPr>
            <w:tcW w:w="5234" w:type="dxa"/>
            <w:tcBorders>
              <w:top w:val="single" w:sz="6" w:space="0" w:color="666666"/>
              <w:left w:val="single" w:sz="6" w:space="0" w:color="666666"/>
            </w:tcBorders>
            <w:shd w:val="clear" w:color="auto" w:fill="0F9D58"/>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Throws Keyword</w:t>
            </w:r>
          </w:p>
        </w:tc>
      </w:tr>
      <w:tr w:rsidR="004E72C1" w:rsidRPr="00DD30D6" w:rsidTr="004E72C1">
        <w:trPr>
          <w:trHeight w:val="305"/>
        </w:trPr>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proofErr w:type="gramStart"/>
            <w:r w:rsidRPr="00DD30D6">
              <w:rPr>
                <w:rFonts w:ascii="Times New Roman" w:hAnsi="Times New Roman" w:cs="Times New Roman"/>
                <w:b w:val="0"/>
                <w:i w:val="0"/>
              </w:rPr>
              <w:t>throw</w:t>
            </w:r>
            <w:proofErr w:type="gramEnd"/>
            <w:r w:rsidRPr="00DD30D6">
              <w:rPr>
                <w:rFonts w:ascii="Times New Roman" w:hAnsi="Times New Roman" w:cs="Times New Roman"/>
                <w:b w:val="0"/>
                <w:i w:val="0"/>
              </w:rPr>
              <w:t xml:space="preserve"> is used to throw an exception explicitly.</w:t>
            </w:r>
          </w:p>
        </w:tc>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Throws are used to declare an exception.</w:t>
            </w:r>
          </w:p>
        </w:tc>
      </w:tr>
      <w:tr w:rsidR="004E72C1" w:rsidRPr="00DD30D6" w:rsidTr="004E72C1">
        <w:trPr>
          <w:trHeight w:val="609"/>
        </w:trPr>
        <w:tc>
          <w:tcPr>
            <w:tcW w:w="5234" w:type="dxa"/>
            <w:tcBorders>
              <w:top w:val="single" w:sz="6" w:space="0" w:color="666666"/>
              <w:left w:val="single" w:sz="6" w:space="0" w:color="666666"/>
            </w:tcBorders>
            <w:shd w:val="clear" w:color="auto" w:fill="F3F3F3"/>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Checked exceptions cannot be propagated with throw only.</w:t>
            </w:r>
          </w:p>
        </w:tc>
        <w:tc>
          <w:tcPr>
            <w:tcW w:w="5234" w:type="dxa"/>
            <w:tcBorders>
              <w:top w:val="single" w:sz="6" w:space="0" w:color="666666"/>
              <w:left w:val="single" w:sz="6" w:space="0" w:color="666666"/>
            </w:tcBorders>
            <w:shd w:val="clear" w:color="auto" w:fill="F3F3F3"/>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A checked exception can be propagated with throws.</w:t>
            </w:r>
          </w:p>
        </w:tc>
      </w:tr>
      <w:tr w:rsidR="004E72C1" w:rsidRPr="00DD30D6" w:rsidTr="004E72C1">
        <w:trPr>
          <w:trHeight w:val="305"/>
        </w:trPr>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An instance follows the throw.</w:t>
            </w:r>
          </w:p>
        </w:tc>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Throws are followed by class.</w:t>
            </w:r>
          </w:p>
        </w:tc>
      </w:tr>
      <w:tr w:rsidR="004E72C1" w:rsidRPr="00DD30D6" w:rsidTr="004E72C1">
        <w:trPr>
          <w:trHeight w:val="305"/>
        </w:trPr>
        <w:tc>
          <w:tcPr>
            <w:tcW w:w="5234" w:type="dxa"/>
            <w:tcBorders>
              <w:top w:val="single" w:sz="6" w:space="0" w:color="666666"/>
              <w:left w:val="single" w:sz="6" w:space="0" w:color="666666"/>
            </w:tcBorders>
            <w:shd w:val="clear" w:color="auto" w:fill="F3F3F3"/>
            <w:vAlign w:val="center"/>
            <w:hideMark/>
          </w:tcPr>
          <w:p w:rsidR="004E72C1" w:rsidRPr="00DD30D6" w:rsidRDefault="004E72C1" w:rsidP="00DD30D6">
            <w:pPr>
              <w:pStyle w:val="Heading4"/>
              <w:rPr>
                <w:rFonts w:ascii="Times New Roman" w:hAnsi="Times New Roman" w:cs="Times New Roman"/>
                <w:b w:val="0"/>
                <w:i w:val="0"/>
              </w:rPr>
            </w:pPr>
            <w:proofErr w:type="gramStart"/>
            <w:r w:rsidRPr="00DD30D6">
              <w:rPr>
                <w:rFonts w:ascii="Times New Roman" w:hAnsi="Times New Roman" w:cs="Times New Roman"/>
                <w:b w:val="0"/>
                <w:i w:val="0"/>
              </w:rPr>
              <w:lastRenderedPageBreak/>
              <w:t>the</w:t>
            </w:r>
            <w:proofErr w:type="gramEnd"/>
            <w:r w:rsidRPr="00DD30D6">
              <w:rPr>
                <w:rFonts w:ascii="Times New Roman" w:hAnsi="Times New Roman" w:cs="Times New Roman"/>
                <w:b w:val="0"/>
                <w:i w:val="0"/>
              </w:rPr>
              <w:t xml:space="preserve"> throw is used within the method.</w:t>
            </w:r>
          </w:p>
        </w:tc>
        <w:tc>
          <w:tcPr>
            <w:tcW w:w="5234" w:type="dxa"/>
            <w:tcBorders>
              <w:top w:val="single" w:sz="6" w:space="0" w:color="666666"/>
              <w:left w:val="single" w:sz="6" w:space="0" w:color="666666"/>
            </w:tcBorders>
            <w:shd w:val="clear" w:color="auto" w:fill="F3F3F3"/>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Throws are used with the method signature.</w:t>
            </w:r>
          </w:p>
        </w:tc>
      </w:tr>
      <w:tr w:rsidR="004E72C1" w:rsidRPr="00DD30D6" w:rsidTr="004E72C1">
        <w:trPr>
          <w:trHeight w:val="609"/>
        </w:trPr>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You cannot throw multiple exceptions</w:t>
            </w:r>
          </w:p>
        </w:tc>
        <w:tc>
          <w:tcPr>
            <w:tcW w:w="5234" w:type="dxa"/>
            <w:tcBorders>
              <w:top w:val="single" w:sz="6" w:space="0" w:color="666666"/>
              <w:left w:val="single" w:sz="6" w:space="0" w:color="666666"/>
            </w:tcBorders>
            <w:shd w:val="clear" w:color="auto" w:fill="FFFFFF"/>
            <w:vAlign w:val="center"/>
            <w:hideMark/>
          </w:tcPr>
          <w:p w:rsidR="004E72C1" w:rsidRPr="00DD30D6" w:rsidRDefault="004E72C1" w:rsidP="00DD30D6">
            <w:pPr>
              <w:pStyle w:val="Heading4"/>
              <w:rPr>
                <w:rFonts w:ascii="Times New Roman" w:hAnsi="Times New Roman" w:cs="Times New Roman"/>
                <w:b w:val="0"/>
                <w:i w:val="0"/>
              </w:rPr>
            </w:pPr>
            <w:r w:rsidRPr="00DD30D6">
              <w:rPr>
                <w:rFonts w:ascii="Times New Roman" w:hAnsi="Times New Roman" w:cs="Times New Roman"/>
                <w:b w:val="0"/>
                <w:i w:val="0"/>
              </w:rPr>
              <w:t xml:space="preserve">You can declare multiple exceptions, e.g. public void </w:t>
            </w:r>
            <w:proofErr w:type="gramStart"/>
            <w:r w:rsidRPr="00DD30D6">
              <w:rPr>
                <w:rFonts w:ascii="Times New Roman" w:hAnsi="Times New Roman" w:cs="Times New Roman"/>
                <w:b w:val="0"/>
                <w:i w:val="0"/>
              </w:rPr>
              <w:t>method(</w:t>
            </w:r>
            <w:proofErr w:type="gramEnd"/>
            <w:r w:rsidRPr="00DD30D6">
              <w:rPr>
                <w:rFonts w:ascii="Times New Roman" w:hAnsi="Times New Roman" w:cs="Times New Roman"/>
                <w:b w:val="0"/>
                <w:i w:val="0"/>
              </w:rPr>
              <w:t>)throws IOException, SQLException.</w:t>
            </w:r>
          </w:p>
        </w:tc>
      </w:tr>
    </w:tbl>
    <w:p w:rsidR="004E72C1" w:rsidRPr="00DD30D6" w:rsidRDefault="004E72C1" w:rsidP="00DD30D6">
      <w:pPr>
        <w:pStyle w:val="Heading4"/>
        <w:rPr>
          <w:ins w:id="257" w:author="Unknown"/>
          <w:rFonts w:ascii="Times New Roman" w:hAnsi="Times New Roman" w:cs="Times New Roman"/>
          <w:b w:val="0"/>
          <w:i w:val="0"/>
        </w:rPr>
      </w:pPr>
      <w:ins w:id="258" w:author="Unknown">
        <w:r w:rsidRPr="00DD30D6">
          <w:rPr>
            <w:rFonts w:ascii="Times New Roman" w:hAnsi="Times New Roman" w:cs="Times New Roman"/>
            <w:b w:val="0"/>
            <w:i w:val="0"/>
          </w:rPr>
          <w:t>Can an exception be rethrown?</w:t>
        </w:r>
        <w:r w:rsidRPr="00DD30D6">
          <w:rPr>
            <w:rFonts w:ascii="Times New Roman" w:hAnsi="Times New Roman" w:cs="Times New Roman"/>
            <w:b w:val="0"/>
            <w:i w:val="0"/>
          </w:rPr>
          <w:br/>
          <w:t>Ans: Yes.</w:t>
        </w:r>
      </w:ins>
    </w:p>
    <w:p w:rsidR="004E72C1" w:rsidRPr="00DD30D6" w:rsidRDefault="004E72C1" w:rsidP="00DD30D6">
      <w:pPr>
        <w:pStyle w:val="Heading4"/>
        <w:rPr>
          <w:ins w:id="259" w:author="Unknown"/>
          <w:rFonts w:ascii="Times New Roman" w:hAnsi="Times New Roman" w:cs="Times New Roman"/>
          <w:b w:val="0"/>
          <w:i w:val="0"/>
        </w:rPr>
      </w:pPr>
      <w:ins w:id="260" w:author="Unknown">
        <w:r w:rsidRPr="00DD30D6">
          <w:rPr>
            <w:rFonts w:ascii="Times New Roman" w:hAnsi="Times New Roman" w:cs="Times New Roman"/>
            <w:b w:val="0"/>
            <w:i w:val="0"/>
          </w:rPr>
          <w:t>Can subclass overriding method declare an exception if the parent class method doesn’t throw an exception?</w:t>
        </w:r>
        <w:r w:rsidRPr="00DD30D6">
          <w:rPr>
            <w:rFonts w:ascii="Times New Roman" w:hAnsi="Times New Roman" w:cs="Times New Roman"/>
            <w:b w:val="0"/>
            <w:i w:val="0"/>
          </w:rPr>
          <w:br/>
          <w:t>Ans: Yes, but only unchecked exception not checked.</w:t>
        </w:r>
      </w:ins>
    </w:p>
    <w:p w:rsidR="004E72C1" w:rsidRPr="00DD30D6" w:rsidRDefault="004E72C1" w:rsidP="00DD30D6">
      <w:pPr>
        <w:pStyle w:val="Heading4"/>
        <w:rPr>
          <w:ins w:id="261" w:author="Unknown"/>
          <w:rFonts w:ascii="Times New Roman" w:hAnsi="Times New Roman" w:cs="Times New Roman"/>
          <w:b w:val="0"/>
          <w:i w:val="0"/>
        </w:rPr>
      </w:pPr>
      <w:ins w:id="262" w:author="Unknown">
        <w:r w:rsidRPr="00DD30D6">
          <w:rPr>
            <w:rFonts w:ascii="Times New Roman" w:hAnsi="Times New Roman" w:cs="Times New Roman"/>
            <w:b w:val="0"/>
            <w:i w:val="0"/>
          </w:rPr>
          <w:t>What is exception propagation?</w:t>
        </w:r>
        <w:r w:rsidRPr="00DD30D6">
          <w:rPr>
            <w:rFonts w:ascii="Times New Roman" w:hAnsi="Times New Roman" w:cs="Times New Roman"/>
            <w:b w:val="0"/>
            <w:i w:val="0"/>
          </w:rPr>
          <w:br/>
          <w:t>Ans: Forwarding the exception object to the invoking method is known as exception propagation.</w:t>
        </w:r>
      </w:ins>
    </w:p>
    <w:p w:rsidR="004E72C1" w:rsidRPr="00DD30D6" w:rsidRDefault="004E72C1" w:rsidP="00DD30D6">
      <w:pPr>
        <w:pStyle w:val="Heading4"/>
        <w:rPr>
          <w:ins w:id="263" w:author="Unknown"/>
          <w:rFonts w:ascii="Times New Roman" w:hAnsi="Times New Roman" w:cs="Times New Roman"/>
          <w:b w:val="0"/>
          <w:i w:val="0"/>
        </w:rPr>
      </w:pPr>
      <w:ins w:id="264" w:author="Unknown">
        <w:r w:rsidRPr="00DD30D6">
          <w:rPr>
            <w:rFonts w:ascii="Times New Roman" w:hAnsi="Times New Roman" w:cs="Times New Roman"/>
            <w:b w:val="0"/>
            <w:i w:val="0"/>
          </w:rPr>
          <w:t>What is the meaning of immutable in terms of String?</w:t>
        </w:r>
        <w:r w:rsidRPr="00DD30D6">
          <w:rPr>
            <w:rFonts w:ascii="Times New Roman" w:hAnsi="Times New Roman" w:cs="Times New Roman"/>
            <w:b w:val="0"/>
            <w:i w:val="0"/>
          </w:rPr>
          <w:br/>
          <w:t>Ans: The simple meaning of </w:t>
        </w:r>
        <w:r w:rsidRPr="00DD30D6">
          <w:rPr>
            <w:rFonts w:ascii="Times New Roman" w:hAnsi="Times New Roman" w:cs="Times New Roman"/>
            <w:b w:val="0"/>
            <w:i w:val="0"/>
          </w:rPr>
          <w:fldChar w:fldCharType="begin"/>
        </w:r>
        <w:r w:rsidRPr="00DD30D6">
          <w:rPr>
            <w:rFonts w:ascii="Times New Roman" w:hAnsi="Times New Roman" w:cs="Times New Roman"/>
            <w:b w:val="0"/>
            <w:i w:val="0"/>
          </w:rPr>
          <w:instrText xml:space="preserve"> HYPERLINK "https://docs.oracle.com/javase/tutorial/essential/concurrency/immutable.html" \t "_blank" </w:instrText>
        </w:r>
        <w:r w:rsidRPr="00DD30D6">
          <w:rPr>
            <w:rFonts w:ascii="Times New Roman" w:hAnsi="Times New Roman" w:cs="Times New Roman"/>
            <w:b w:val="0"/>
            <w:i w:val="0"/>
          </w:rPr>
          <w:fldChar w:fldCharType="separate"/>
        </w:r>
        <w:r w:rsidRPr="00DD30D6">
          <w:rPr>
            <w:rStyle w:val="Hyperlink"/>
            <w:rFonts w:ascii="Times New Roman" w:hAnsi="Times New Roman" w:cs="Times New Roman"/>
            <w:b w:val="0"/>
            <w:i w:val="0"/>
            <w:color w:val="auto"/>
          </w:rPr>
          <w:t>immutable</w:t>
        </w:r>
        <w:r w:rsidRPr="00DD30D6">
          <w:rPr>
            <w:rFonts w:ascii="Times New Roman" w:hAnsi="Times New Roman" w:cs="Times New Roman"/>
            <w:b w:val="0"/>
            <w:i w:val="0"/>
          </w:rPr>
          <w:fldChar w:fldCharType="end"/>
        </w:r>
        <w:r w:rsidRPr="00DD30D6">
          <w:rPr>
            <w:rFonts w:ascii="Times New Roman" w:hAnsi="Times New Roman" w:cs="Times New Roman"/>
            <w:b w:val="0"/>
            <w:i w:val="0"/>
          </w:rPr>
          <w:t> is unmodifiable or unchangeable. Once the string object has been created, its value can’t be changed.</w:t>
        </w:r>
      </w:ins>
    </w:p>
    <w:p w:rsidR="004E72C1" w:rsidRPr="00DD30D6" w:rsidRDefault="004E72C1" w:rsidP="00DD30D6">
      <w:pPr>
        <w:pStyle w:val="Heading4"/>
        <w:rPr>
          <w:ins w:id="265" w:author="Unknown"/>
          <w:rFonts w:ascii="Times New Roman" w:hAnsi="Times New Roman" w:cs="Times New Roman"/>
          <w:b w:val="0"/>
          <w:i w:val="0"/>
        </w:rPr>
      </w:pPr>
      <w:ins w:id="266" w:author="Unknown">
        <w:r w:rsidRPr="00DD30D6">
          <w:rPr>
            <w:rFonts w:ascii="Times New Roman" w:hAnsi="Times New Roman" w:cs="Times New Roman"/>
            <w:b w:val="0"/>
            <w:i w:val="0"/>
          </w:rPr>
          <w:t>Why are string objects immutable in java?</w:t>
        </w:r>
        <w:r w:rsidRPr="00DD30D6">
          <w:rPr>
            <w:rFonts w:ascii="Times New Roman" w:hAnsi="Times New Roman" w:cs="Times New Roman"/>
            <w:b w:val="0"/>
            <w:i w:val="0"/>
          </w:rPr>
          <w:br/>
          <w:t>Ans: Because Java uses the concept of a string literal. Suppose there are 5 reference variables, all refer by one object “Sachin”.If one reference variable changes the value of the object, it will be affected by all the reference variables. That is why string objects are immutable in java.</w:t>
        </w:r>
      </w:ins>
    </w:p>
    <w:p w:rsidR="004E72C1" w:rsidRPr="00DD30D6" w:rsidRDefault="004E72C1" w:rsidP="00DD30D6">
      <w:pPr>
        <w:pStyle w:val="Heading4"/>
        <w:rPr>
          <w:ins w:id="267" w:author="Unknown"/>
          <w:rFonts w:ascii="Times New Roman" w:hAnsi="Times New Roman" w:cs="Times New Roman"/>
          <w:b w:val="0"/>
          <w:i w:val="0"/>
        </w:rPr>
      </w:pPr>
      <w:ins w:id="268" w:author="Unknown">
        <w:r w:rsidRPr="00DD30D6">
          <w:rPr>
            <w:rFonts w:ascii="Times New Roman" w:hAnsi="Times New Roman" w:cs="Times New Roman"/>
            <w:b w:val="0"/>
            <w:i w:val="0"/>
          </w:rPr>
          <w:t>How many ways can we create the string object?</w:t>
        </w:r>
        <w:r w:rsidRPr="00DD30D6">
          <w:rPr>
            <w:rFonts w:ascii="Times New Roman" w:hAnsi="Times New Roman" w:cs="Times New Roman"/>
            <w:b w:val="0"/>
            <w:i w:val="0"/>
          </w:rPr>
          <w:br/>
          <w:t>Ans: There are two ways to create the string object, by a string literal and by new keyword.</w:t>
        </w:r>
      </w:ins>
    </w:p>
    <w:p w:rsidR="004E72C1" w:rsidRPr="00DD30D6" w:rsidRDefault="004E72C1" w:rsidP="00DD30D6">
      <w:pPr>
        <w:pStyle w:val="Heading4"/>
        <w:rPr>
          <w:ins w:id="269" w:author="Unknown"/>
          <w:rFonts w:ascii="Times New Roman" w:hAnsi="Times New Roman" w:cs="Times New Roman"/>
          <w:b w:val="0"/>
          <w:i w:val="0"/>
        </w:rPr>
      </w:pPr>
      <w:ins w:id="270" w:author="Unknown">
        <w:r w:rsidRPr="00DD30D6">
          <w:rPr>
            <w:rFonts w:ascii="Times New Roman" w:hAnsi="Times New Roman" w:cs="Times New Roman"/>
            <w:b w:val="0"/>
            <w:i w:val="0"/>
          </w:rPr>
          <w:t>How many objects will be created in the following code?</w:t>
        </w:r>
        <w:r w:rsidRPr="00DD30D6">
          <w:rPr>
            <w:rFonts w:ascii="Times New Roman" w:hAnsi="Times New Roman" w:cs="Times New Roman"/>
            <w:b w:val="0"/>
            <w:i w:val="0"/>
          </w:rPr>
          <w:br/>
          <w:t>Ans</w:t>
        </w:r>
        <w:proofErr w:type="gramStart"/>
        <w:r w:rsidRPr="00DD30D6">
          <w:rPr>
            <w:rFonts w:ascii="Times New Roman" w:hAnsi="Times New Roman" w:cs="Times New Roman"/>
            <w:b w:val="0"/>
            <w:i w:val="0"/>
          </w:rPr>
          <w:t>:</w:t>
        </w:r>
        <w:proofErr w:type="gramEnd"/>
        <w:r w:rsidRPr="00DD30D6">
          <w:rPr>
            <w:rFonts w:ascii="Times New Roman" w:hAnsi="Times New Roman" w:cs="Times New Roman"/>
            <w:b w:val="0"/>
            <w:i w:val="0"/>
          </w:rPr>
          <w:br/>
          <w:t>String s1=”Welcome”;</w:t>
        </w:r>
        <w:r w:rsidRPr="00DD30D6">
          <w:rPr>
            <w:rFonts w:ascii="Times New Roman" w:hAnsi="Times New Roman" w:cs="Times New Roman"/>
            <w:b w:val="0"/>
            <w:i w:val="0"/>
          </w:rPr>
          <w:br/>
          <w:t>String s2=”Welcome”;</w:t>
        </w:r>
        <w:r w:rsidRPr="00DD30D6">
          <w:rPr>
            <w:rFonts w:ascii="Times New Roman" w:hAnsi="Times New Roman" w:cs="Times New Roman"/>
            <w:b w:val="0"/>
            <w:i w:val="0"/>
          </w:rPr>
          <w:br/>
          <w:t>String s3=”Welcome”;</w:t>
        </w:r>
        <w:r w:rsidRPr="00DD30D6">
          <w:rPr>
            <w:rFonts w:ascii="Times New Roman" w:hAnsi="Times New Roman" w:cs="Times New Roman"/>
            <w:b w:val="0"/>
            <w:i w:val="0"/>
          </w:rPr>
          <w:br/>
          <w:t>Only one object.</w:t>
        </w:r>
      </w:ins>
    </w:p>
    <w:p w:rsidR="004E72C1" w:rsidRPr="00DD30D6" w:rsidRDefault="004E72C1" w:rsidP="00DD30D6">
      <w:pPr>
        <w:pStyle w:val="Heading4"/>
        <w:rPr>
          <w:ins w:id="271" w:author="Unknown"/>
          <w:rFonts w:ascii="Times New Roman" w:hAnsi="Times New Roman" w:cs="Times New Roman"/>
          <w:b w:val="0"/>
          <w:i w:val="0"/>
        </w:rPr>
      </w:pPr>
      <w:ins w:id="272" w:author="Unknown">
        <w:r w:rsidRPr="00DD30D6">
          <w:rPr>
            <w:rFonts w:ascii="Times New Roman" w:hAnsi="Times New Roman" w:cs="Times New Roman"/>
            <w:b w:val="0"/>
            <w:i w:val="0"/>
          </w:rPr>
          <w:t>Why java uses the concept of a string literal?</w:t>
        </w:r>
        <w:r w:rsidRPr="00DD30D6">
          <w:rPr>
            <w:rFonts w:ascii="Times New Roman" w:hAnsi="Times New Roman" w:cs="Times New Roman"/>
            <w:b w:val="0"/>
            <w:i w:val="0"/>
          </w:rPr>
          <w:br/>
          <w:t>Ans: To make Java more memory efficient (because no new objects are created if it exists already in constant string pool).</w:t>
        </w:r>
      </w:ins>
    </w:p>
    <w:p w:rsidR="004E72C1" w:rsidRPr="00DD30D6" w:rsidRDefault="004E72C1" w:rsidP="00DD30D6">
      <w:pPr>
        <w:pStyle w:val="Heading4"/>
        <w:rPr>
          <w:ins w:id="273" w:author="Unknown"/>
          <w:rFonts w:ascii="Times New Roman" w:hAnsi="Times New Roman" w:cs="Times New Roman"/>
          <w:b w:val="0"/>
          <w:i w:val="0"/>
        </w:rPr>
      </w:pPr>
      <w:ins w:id="274" w:author="Unknown">
        <w:r w:rsidRPr="00DD30D6">
          <w:rPr>
            <w:rFonts w:ascii="Times New Roman" w:hAnsi="Times New Roman" w:cs="Times New Roman"/>
            <w:b w:val="0"/>
            <w:i w:val="0"/>
          </w:rPr>
          <w:t>How many objects will be created in the following code?</w:t>
        </w:r>
        <w:r w:rsidRPr="00DD30D6">
          <w:rPr>
            <w:rFonts w:ascii="Times New Roman" w:hAnsi="Times New Roman" w:cs="Times New Roman"/>
            <w:b w:val="0"/>
            <w:i w:val="0"/>
          </w:rPr>
          <w:br/>
          <w:t xml:space="preserve">Ans: String s = new </w:t>
        </w:r>
        <w:proofErr w:type="gramStart"/>
        <w:r w:rsidRPr="00DD30D6">
          <w:rPr>
            <w:rFonts w:ascii="Times New Roman" w:hAnsi="Times New Roman" w:cs="Times New Roman"/>
            <w:b w:val="0"/>
            <w:i w:val="0"/>
          </w:rPr>
          <w:t>String(</w:t>
        </w:r>
        <w:proofErr w:type="gramEnd"/>
        <w:r w:rsidRPr="00DD30D6">
          <w:rPr>
            <w:rFonts w:ascii="Times New Roman" w:hAnsi="Times New Roman" w:cs="Times New Roman"/>
            <w:b w:val="0"/>
            <w:i w:val="0"/>
          </w:rPr>
          <w:t>“Welcome”);</w:t>
        </w:r>
        <w:r w:rsidRPr="00DD30D6">
          <w:rPr>
            <w:rFonts w:ascii="Times New Roman" w:hAnsi="Times New Roman" w:cs="Times New Roman"/>
            <w:b w:val="0"/>
            <w:i w:val="0"/>
          </w:rPr>
          <w:br/>
          <w:t>Two objects, one in constant string pool and other in non-pool(heap).</w:t>
        </w:r>
      </w:ins>
    </w:p>
    <w:p w:rsidR="004E72C1" w:rsidRPr="00DD30D6" w:rsidRDefault="004E72C1" w:rsidP="00DD30D6">
      <w:pPr>
        <w:pStyle w:val="Heading4"/>
        <w:rPr>
          <w:ins w:id="275" w:author="Unknown"/>
          <w:rFonts w:ascii="Times New Roman" w:hAnsi="Times New Roman" w:cs="Times New Roman"/>
          <w:b w:val="0"/>
          <w:i w:val="0"/>
        </w:rPr>
      </w:pPr>
      <w:ins w:id="276" w:author="Unknown">
        <w:r w:rsidRPr="00DD30D6">
          <w:rPr>
            <w:rFonts w:ascii="Times New Roman" w:hAnsi="Times New Roman" w:cs="Times New Roman"/>
            <w:b w:val="0"/>
            <w:i w:val="0"/>
          </w:rPr>
          <w:t>What is the basic difference between string and StringBuffer object?</w:t>
        </w:r>
        <w:r w:rsidRPr="00DD30D6">
          <w:rPr>
            <w:rFonts w:ascii="Times New Roman" w:hAnsi="Times New Roman" w:cs="Times New Roman"/>
            <w:b w:val="0"/>
            <w:i w:val="0"/>
          </w:rPr>
          <w:br/>
          <w:t>Ans: String is an immutable object. StringBuffer is a mutable object.</w:t>
        </w:r>
      </w:ins>
    </w:p>
    <w:p w:rsidR="004E72C1" w:rsidRPr="00DD30D6" w:rsidRDefault="004E72C1" w:rsidP="00DD30D6">
      <w:pPr>
        <w:pStyle w:val="Heading4"/>
        <w:rPr>
          <w:ins w:id="277" w:author="Unknown"/>
          <w:rFonts w:ascii="Times New Roman" w:hAnsi="Times New Roman" w:cs="Times New Roman"/>
          <w:b w:val="0"/>
          <w:i w:val="0"/>
        </w:rPr>
      </w:pPr>
      <w:ins w:id="278" w:author="Unknown">
        <w:r w:rsidRPr="00DD30D6">
          <w:rPr>
            <w:rFonts w:ascii="Times New Roman" w:hAnsi="Times New Roman" w:cs="Times New Roman"/>
            <w:b w:val="0"/>
            <w:i w:val="0"/>
          </w:rPr>
          <w:t>What is the difference between StringBuffer and StringBuilder?</w:t>
        </w:r>
        <w:r w:rsidRPr="00DD30D6">
          <w:rPr>
            <w:rFonts w:ascii="Times New Roman" w:hAnsi="Times New Roman" w:cs="Times New Roman"/>
            <w:b w:val="0"/>
            <w:i w:val="0"/>
          </w:rPr>
          <w:br/>
          <w:t>Ans: StringBuffer is synchronized whereas StringBuilder is not synchronized.</w:t>
        </w:r>
      </w:ins>
    </w:p>
    <w:p w:rsidR="004E72C1" w:rsidRPr="00DD30D6" w:rsidRDefault="004E72C1" w:rsidP="00DD30D6">
      <w:pPr>
        <w:pStyle w:val="Heading4"/>
        <w:rPr>
          <w:ins w:id="279" w:author="Unknown"/>
          <w:rFonts w:ascii="Times New Roman" w:hAnsi="Times New Roman" w:cs="Times New Roman"/>
          <w:b w:val="0"/>
          <w:i w:val="0"/>
        </w:rPr>
      </w:pPr>
      <w:ins w:id="280" w:author="Unknown">
        <w:r w:rsidRPr="00DD30D6">
          <w:rPr>
            <w:rFonts w:ascii="Times New Roman" w:hAnsi="Times New Roman" w:cs="Times New Roman"/>
            <w:b w:val="0"/>
            <w:i w:val="0"/>
          </w:rPr>
          <w:t>How can we create an immutable class in java?</w:t>
        </w:r>
        <w:r w:rsidRPr="00DD30D6">
          <w:rPr>
            <w:rFonts w:ascii="Times New Roman" w:hAnsi="Times New Roman" w:cs="Times New Roman"/>
            <w:b w:val="0"/>
            <w:i w:val="0"/>
          </w:rPr>
          <w:br/>
          <w:t>Ans: We can create an immutable class as the String class by defining a final class and</w:t>
        </w:r>
      </w:ins>
    </w:p>
    <w:p w:rsidR="004E72C1" w:rsidRPr="00DD30D6" w:rsidRDefault="004E72C1" w:rsidP="00DD30D6">
      <w:pPr>
        <w:pStyle w:val="Heading4"/>
        <w:rPr>
          <w:ins w:id="281" w:author="Unknown"/>
          <w:rFonts w:ascii="Times New Roman" w:hAnsi="Times New Roman" w:cs="Times New Roman"/>
          <w:b w:val="0"/>
          <w:i w:val="0"/>
        </w:rPr>
      </w:pPr>
      <w:ins w:id="282" w:author="Unknown">
        <w:r w:rsidRPr="00DD30D6">
          <w:rPr>
            <w:rFonts w:ascii="Times New Roman" w:hAnsi="Times New Roman" w:cs="Times New Roman"/>
            <w:b w:val="0"/>
            <w:i w:val="0"/>
          </w:rPr>
          <w:lastRenderedPageBreak/>
          <w:t xml:space="preserve">What is the purpose of the </w:t>
        </w:r>
        <w:proofErr w:type="gramStart"/>
        <w:r w:rsidRPr="00DD30D6">
          <w:rPr>
            <w:rFonts w:ascii="Times New Roman" w:hAnsi="Times New Roman" w:cs="Times New Roman"/>
            <w:b w:val="0"/>
            <w:i w:val="0"/>
          </w:rPr>
          <w:t>toString(</w:t>
        </w:r>
        <w:proofErr w:type="gramEnd"/>
        <w:r w:rsidRPr="00DD30D6">
          <w:rPr>
            <w:rFonts w:ascii="Times New Roman" w:hAnsi="Times New Roman" w:cs="Times New Roman"/>
            <w:b w:val="0"/>
            <w:i w:val="0"/>
          </w:rPr>
          <w:t>) method in java?</w:t>
        </w:r>
        <w:r w:rsidRPr="00DD30D6">
          <w:rPr>
            <w:rFonts w:ascii="Times New Roman" w:hAnsi="Times New Roman" w:cs="Times New Roman"/>
            <w:b w:val="0"/>
            <w:i w:val="0"/>
          </w:rPr>
          <w:br/>
          <w:t xml:space="preserve">Ans: The </w:t>
        </w:r>
        <w:proofErr w:type="gramStart"/>
        <w:r w:rsidRPr="00DD30D6">
          <w:rPr>
            <w:rFonts w:ascii="Times New Roman" w:hAnsi="Times New Roman" w:cs="Times New Roman"/>
            <w:b w:val="0"/>
            <w:i w:val="0"/>
          </w:rPr>
          <w:t>toString(</w:t>
        </w:r>
        <w:proofErr w:type="gramEnd"/>
        <w:r w:rsidRPr="00DD30D6">
          <w:rPr>
            <w:rFonts w:ascii="Times New Roman" w:hAnsi="Times New Roman" w:cs="Times New Roman"/>
            <w:b w:val="0"/>
            <w:i w:val="0"/>
          </w:rPr>
          <w:t xml:space="preserve">) method returns the string representation of an object. If you print any object, java compiler internally invokes the </w:t>
        </w:r>
        <w:proofErr w:type="gramStart"/>
        <w:r w:rsidRPr="00DD30D6">
          <w:rPr>
            <w:rFonts w:ascii="Times New Roman" w:hAnsi="Times New Roman" w:cs="Times New Roman"/>
            <w:b w:val="0"/>
            <w:i w:val="0"/>
          </w:rPr>
          <w:t>toString(</w:t>
        </w:r>
        <w:proofErr w:type="gramEnd"/>
        <w:r w:rsidRPr="00DD30D6">
          <w:rPr>
            <w:rFonts w:ascii="Times New Roman" w:hAnsi="Times New Roman" w:cs="Times New Roman"/>
            <w:b w:val="0"/>
            <w:i w:val="0"/>
          </w:rPr>
          <w:t xml:space="preserve">) method on the object. So overriding the </w:t>
        </w:r>
        <w:proofErr w:type="gramStart"/>
        <w:r w:rsidRPr="00DD30D6">
          <w:rPr>
            <w:rFonts w:ascii="Times New Roman" w:hAnsi="Times New Roman" w:cs="Times New Roman"/>
            <w:b w:val="0"/>
            <w:i w:val="0"/>
          </w:rPr>
          <w:t>toString(</w:t>
        </w:r>
        <w:proofErr w:type="gramEnd"/>
        <w:r w:rsidRPr="00DD30D6">
          <w:rPr>
            <w:rFonts w:ascii="Times New Roman" w:hAnsi="Times New Roman" w:cs="Times New Roman"/>
            <w:b w:val="0"/>
            <w:i w:val="0"/>
          </w:rPr>
          <w:t>) method, returns the desired output, it can be the state of an object etc. depends on your implementation.</w:t>
        </w:r>
      </w:ins>
    </w:p>
    <w:p w:rsidR="004E72C1" w:rsidRPr="00DD30D6" w:rsidRDefault="004E72C1" w:rsidP="00DD30D6">
      <w:pPr>
        <w:pStyle w:val="Heading4"/>
        <w:rPr>
          <w:ins w:id="283" w:author="Unknown"/>
          <w:rFonts w:ascii="Times New Roman" w:hAnsi="Times New Roman" w:cs="Times New Roman"/>
          <w:b w:val="0"/>
          <w:i w:val="0"/>
        </w:rPr>
      </w:pPr>
      <w:ins w:id="284" w:author="Unknown">
        <w:r w:rsidRPr="00DD30D6">
          <w:rPr>
            <w:rFonts w:ascii="Times New Roman" w:hAnsi="Times New Roman" w:cs="Times New Roman"/>
            <w:b w:val="0"/>
            <w:i w:val="0"/>
          </w:rPr>
          <w:t>What is a nested class?</w:t>
        </w:r>
        <w:r w:rsidRPr="00DD30D6">
          <w:rPr>
            <w:rFonts w:ascii="Times New Roman" w:hAnsi="Times New Roman" w:cs="Times New Roman"/>
            <w:b w:val="0"/>
            <w:i w:val="0"/>
          </w:rPr>
          <w:br/>
          <w:t>Ans: A class which is declared inside another class is known as a nested class. There are 4 types of nested class member inner class, local inner class, anonymous inner class, and static nested class.</w:t>
        </w:r>
      </w:ins>
    </w:p>
    <w:p w:rsidR="004E72C1" w:rsidRPr="00DD30D6" w:rsidRDefault="004E72C1" w:rsidP="00DD30D6">
      <w:pPr>
        <w:pStyle w:val="Heading4"/>
        <w:rPr>
          <w:ins w:id="285" w:author="Unknown"/>
          <w:rFonts w:ascii="Times New Roman" w:hAnsi="Times New Roman" w:cs="Times New Roman"/>
          <w:b w:val="0"/>
          <w:i w:val="0"/>
        </w:rPr>
      </w:pPr>
      <w:ins w:id="286" w:author="Unknown">
        <w:r w:rsidRPr="00DD30D6">
          <w:rPr>
            <w:rFonts w:ascii="Times New Roman" w:hAnsi="Times New Roman" w:cs="Times New Roman"/>
            <w:b w:val="0"/>
            <w:i w:val="0"/>
          </w:rPr>
          <w:t>Is there any difference between nested classes and inner classes?</w:t>
        </w:r>
        <w:r w:rsidRPr="00DD30D6">
          <w:rPr>
            <w:rFonts w:ascii="Times New Roman" w:hAnsi="Times New Roman" w:cs="Times New Roman"/>
            <w:b w:val="0"/>
            <w:i w:val="0"/>
          </w:rPr>
          <w:br/>
          <w:t>Ans: Yes, inner classes are non-static nested classes, i.e. inner classes, are the part of nested classes.</w:t>
        </w:r>
      </w:ins>
    </w:p>
    <w:p w:rsidR="004E72C1" w:rsidRPr="00DD30D6" w:rsidRDefault="004E72C1" w:rsidP="00DD30D6">
      <w:pPr>
        <w:pStyle w:val="Heading4"/>
        <w:rPr>
          <w:ins w:id="287" w:author="Unknown"/>
          <w:rFonts w:ascii="Times New Roman" w:hAnsi="Times New Roman" w:cs="Times New Roman"/>
          <w:b w:val="0"/>
          <w:i w:val="0"/>
        </w:rPr>
      </w:pPr>
      <w:ins w:id="288" w:author="Unknown">
        <w:r w:rsidRPr="00DD30D6">
          <w:rPr>
            <w:rFonts w:ascii="Times New Roman" w:hAnsi="Times New Roman" w:cs="Times New Roman"/>
            <w:b w:val="0"/>
            <w:i w:val="0"/>
          </w:rPr>
          <w:t>Can we access the non-final local variable, inside the local inner class?</w:t>
        </w:r>
        <w:r w:rsidRPr="00DD30D6">
          <w:rPr>
            <w:rFonts w:ascii="Times New Roman" w:hAnsi="Times New Roman" w:cs="Times New Roman"/>
            <w:b w:val="0"/>
            <w:i w:val="0"/>
          </w:rPr>
          <w:br/>
          <w:t>Ans: No, the local variable must be constant if you want to access it in a local inner class.</w:t>
        </w:r>
      </w:ins>
    </w:p>
    <w:p w:rsidR="004E72C1" w:rsidRPr="00DD30D6" w:rsidRDefault="004E72C1" w:rsidP="00DD30D6">
      <w:pPr>
        <w:pStyle w:val="Heading4"/>
        <w:rPr>
          <w:ins w:id="289" w:author="Unknown"/>
          <w:rFonts w:ascii="Times New Roman" w:hAnsi="Times New Roman" w:cs="Times New Roman"/>
          <w:b w:val="0"/>
          <w:i w:val="0"/>
        </w:rPr>
      </w:pPr>
      <w:ins w:id="290" w:author="Unknown">
        <w:r w:rsidRPr="00DD30D6">
          <w:rPr>
            <w:rFonts w:ascii="Times New Roman" w:hAnsi="Times New Roman" w:cs="Times New Roman"/>
            <w:b w:val="0"/>
            <w:i w:val="0"/>
          </w:rPr>
          <w:t>What is a nested interface?</w:t>
        </w:r>
        <w:r w:rsidRPr="00DD30D6">
          <w:rPr>
            <w:rFonts w:ascii="Times New Roman" w:hAnsi="Times New Roman" w:cs="Times New Roman"/>
            <w:b w:val="0"/>
            <w:i w:val="0"/>
          </w:rPr>
          <w:br/>
          <w:t>Ans: Any interface, i.e. declared inside the interface or class, is known as a nested interface. It is static by default.</w:t>
        </w:r>
      </w:ins>
    </w:p>
    <w:p w:rsidR="004E72C1" w:rsidRPr="00DD30D6" w:rsidRDefault="004E72C1" w:rsidP="00DD30D6">
      <w:pPr>
        <w:pStyle w:val="Heading4"/>
        <w:rPr>
          <w:ins w:id="291" w:author="Unknown"/>
          <w:rFonts w:ascii="Times New Roman" w:hAnsi="Times New Roman" w:cs="Times New Roman"/>
          <w:b w:val="0"/>
          <w:i w:val="0"/>
        </w:rPr>
      </w:pPr>
      <w:ins w:id="292" w:author="Unknown">
        <w:r w:rsidRPr="00DD30D6">
          <w:rPr>
            <w:rFonts w:ascii="Times New Roman" w:hAnsi="Times New Roman" w:cs="Times New Roman"/>
            <w:b w:val="0"/>
            <w:i w:val="0"/>
          </w:rPr>
          <w:t>Can a class have an interface?</w:t>
        </w:r>
        <w:r w:rsidRPr="00DD30D6">
          <w:rPr>
            <w:rFonts w:ascii="Times New Roman" w:hAnsi="Times New Roman" w:cs="Times New Roman"/>
            <w:b w:val="0"/>
            <w:i w:val="0"/>
          </w:rPr>
          <w:br/>
          <w:t>Ans: Yes, it is known as the nested interface.</w:t>
        </w:r>
      </w:ins>
    </w:p>
    <w:p w:rsidR="004E72C1" w:rsidRPr="00DD30D6" w:rsidRDefault="004E72C1" w:rsidP="00DD30D6">
      <w:pPr>
        <w:pStyle w:val="Heading4"/>
        <w:rPr>
          <w:ins w:id="293" w:author="Unknown"/>
          <w:rFonts w:ascii="Times New Roman" w:hAnsi="Times New Roman" w:cs="Times New Roman"/>
          <w:b w:val="0"/>
          <w:i w:val="0"/>
        </w:rPr>
      </w:pPr>
      <w:ins w:id="294" w:author="Unknown">
        <w:r w:rsidRPr="00DD30D6">
          <w:rPr>
            <w:rFonts w:ascii="Times New Roman" w:hAnsi="Times New Roman" w:cs="Times New Roman"/>
            <w:b w:val="0"/>
            <w:i w:val="0"/>
          </w:rPr>
          <w:t>Can an Interface have a class?</w:t>
        </w:r>
        <w:r w:rsidRPr="00DD30D6">
          <w:rPr>
            <w:rFonts w:ascii="Times New Roman" w:hAnsi="Times New Roman" w:cs="Times New Roman"/>
            <w:b w:val="0"/>
            <w:i w:val="0"/>
          </w:rPr>
          <w:br/>
          <w:t>Ans: Yes, they are static implicitly.</w:t>
        </w:r>
      </w:ins>
    </w:p>
    <w:p w:rsidR="004E72C1" w:rsidRPr="00DD30D6" w:rsidRDefault="004E72C1" w:rsidP="00DD30D6">
      <w:pPr>
        <w:pStyle w:val="Heading4"/>
        <w:rPr>
          <w:ins w:id="295" w:author="Unknown"/>
          <w:rFonts w:ascii="Times New Roman" w:hAnsi="Times New Roman" w:cs="Times New Roman"/>
          <w:b w:val="0"/>
          <w:i w:val="0"/>
        </w:rPr>
      </w:pPr>
      <w:ins w:id="296" w:author="Unknown">
        <w:r w:rsidRPr="00DD30D6">
          <w:rPr>
            <w:rFonts w:ascii="Times New Roman" w:hAnsi="Times New Roman" w:cs="Times New Roman"/>
            <w:b w:val="0"/>
            <w:i w:val="0"/>
          </w:rPr>
          <w:t>What is Garbage Collection?</w:t>
        </w:r>
        <w:r w:rsidRPr="00DD30D6">
          <w:rPr>
            <w:rFonts w:ascii="Times New Roman" w:hAnsi="Times New Roman" w:cs="Times New Roman"/>
            <w:b w:val="0"/>
            <w:i w:val="0"/>
          </w:rPr>
          <w:br/>
          <w:t>Ans: Garbage collection is a process of reclaiming the unused runtime objects. It is performed for memory management.</w:t>
        </w:r>
      </w:ins>
    </w:p>
    <w:p w:rsidR="004E72C1" w:rsidRPr="00DD30D6" w:rsidRDefault="004E72C1" w:rsidP="00DD30D6">
      <w:pPr>
        <w:pStyle w:val="Heading4"/>
        <w:rPr>
          <w:ins w:id="297" w:author="Unknown"/>
          <w:rFonts w:ascii="Times New Roman" w:hAnsi="Times New Roman" w:cs="Times New Roman"/>
          <w:b w:val="0"/>
          <w:i w:val="0"/>
        </w:rPr>
      </w:pPr>
      <w:ins w:id="298" w:author="Unknown">
        <w:r w:rsidRPr="00DD30D6">
          <w:rPr>
            <w:rFonts w:ascii="Times New Roman" w:hAnsi="Times New Roman" w:cs="Times New Roman"/>
            <w:b w:val="0"/>
            <w:i w:val="0"/>
          </w:rPr>
          <w:t xml:space="preserve">What is </w:t>
        </w:r>
        <w:proofErr w:type="gramStart"/>
        <w:r w:rsidRPr="00DD30D6">
          <w:rPr>
            <w:rFonts w:ascii="Times New Roman" w:hAnsi="Times New Roman" w:cs="Times New Roman"/>
            <w:b w:val="0"/>
            <w:i w:val="0"/>
          </w:rPr>
          <w:t>GC(</w:t>
        </w:r>
        <w:proofErr w:type="gramEnd"/>
        <w:r w:rsidRPr="00DD30D6">
          <w:rPr>
            <w:rFonts w:ascii="Times New Roman" w:hAnsi="Times New Roman" w:cs="Times New Roman"/>
            <w:b w:val="0"/>
            <w:i w:val="0"/>
          </w:rPr>
          <w:t>)?</w:t>
        </w:r>
        <w:r w:rsidRPr="00DD30D6">
          <w:rPr>
            <w:rFonts w:ascii="Times New Roman" w:hAnsi="Times New Roman" w:cs="Times New Roman"/>
            <w:b w:val="0"/>
            <w:i w:val="0"/>
          </w:rPr>
          <w:br/>
          <w:t xml:space="preserve">Ans: </w:t>
        </w:r>
        <w:proofErr w:type="gramStart"/>
        <w:r w:rsidRPr="00DD30D6">
          <w:rPr>
            <w:rFonts w:ascii="Times New Roman" w:hAnsi="Times New Roman" w:cs="Times New Roman"/>
            <w:b w:val="0"/>
            <w:i w:val="0"/>
          </w:rPr>
          <w:t>GC(</w:t>
        </w:r>
        <w:proofErr w:type="gramEnd"/>
        <w:r w:rsidRPr="00DD30D6">
          <w:rPr>
            <w:rFonts w:ascii="Times New Roman" w:hAnsi="Times New Roman" w:cs="Times New Roman"/>
            <w:b w:val="0"/>
            <w:i w:val="0"/>
          </w:rPr>
          <w:t>) is a daemon thread.GC() method is defined in System class that is used to send the request to JVM to perform garbage collection.</w:t>
        </w:r>
      </w:ins>
    </w:p>
    <w:p w:rsidR="004E72C1" w:rsidRPr="00DD30D6" w:rsidRDefault="004E72C1" w:rsidP="00DD30D6">
      <w:pPr>
        <w:pStyle w:val="Heading4"/>
        <w:rPr>
          <w:ins w:id="299" w:author="Unknown"/>
          <w:rFonts w:ascii="Times New Roman" w:hAnsi="Times New Roman" w:cs="Times New Roman"/>
          <w:b w:val="0"/>
          <w:i w:val="0"/>
        </w:rPr>
      </w:pPr>
      <w:ins w:id="300" w:author="Unknown">
        <w:r w:rsidRPr="00DD30D6">
          <w:rPr>
            <w:rFonts w:ascii="Times New Roman" w:hAnsi="Times New Roman" w:cs="Times New Roman"/>
            <w:b w:val="0"/>
            <w:i w:val="0"/>
          </w:rPr>
          <w:t xml:space="preserve">What is the purpose of the </w:t>
        </w:r>
        <w:proofErr w:type="gramStart"/>
        <w:r w:rsidRPr="00DD30D6">
          <w:rPr>
            <w:rFonts w:ascii="Times New Roman" w:hAnsi="Times New Roman" w:cs="Times New Roman"/>
            <w:b w:val="0"/>
            <w:i w:val="0"/>
          </w:rPr>
          <w:t>finalize(</w:t>
        </w:r>
        <w:proofErr w:type="gramEnd"/>
        <w:r w:rsidRPr="00DD30D6">
          <w:rPr>
            <w:rFonts w:ascii="Times New Roman" w:hAnsi="Times New Roman" w:cs="Times New Roman"/>
            <w:b w:val="0"/>
            <w:i w:val="0"/>
          </w:rPr>
          <w:t>) method?</w:t>
        </w:r>
        <w:r w:rsidRPr="00DD30D6">
          <w:rPr>
            <w:rFonts w:ascii="Times New Roman" w:hAnsi="Times New Roman" w:cs="Times New Roman"/>
            <w:b w:val="0"/>
            <w:i w:val="0"/>
          </w:rPr>
          <w:br/>
          <w:t xml:space="preserve">Ans: </w:t>
        </w:r>
        <w:proofErr w:type="gramStart"/>
        <w:r w:rsidRPr="00DD30D6">
          <w:rPr>
            <w:rFonts w:ascii="Times New Roman" w:hAnsi="Times New Roman" w:cs="Times New Roman"/>
            <w:b w:val="0"/>
            <w:i w:val="0"/>
          </w:rPr>
          <w:t>finalize(</w:t>
        </w:r>
        <w:proofErr w:type="gramEnd"/>
        <w:r w:rsidRPr="00DD30D6">
          <w:rPr>
            <w:rFonts w:ascii="Times New Roman" w:hAnsi="Times New Roman" w:cs="Times New Roman"/>
            <w:b w:val="0"/>
            <w:i w:val="0"/>
          </w:rPr>
          <w:t>) method is invoked just before the object is garbage collected. It is used to perform cleanup processing.</w:t>
        </w:r>
      </w:ins>
    </w:p>
    <w:p w:rsidR="004E72C1" w:rsidRPr="00DD30D6" w:rsidRDefault="004E72C1" w:rsidP="00DD30D6">
      <w:pPr>
        <w:pStyle w:val="Heading4"/>
        <w:rPr>
          <w:ins w:id="301" w:author="Unknown"/>
          <w:rFonts w:ascii="Times New Roman" w:hAnsi="Times New Roman" w:cs="Times New Roman"/>
          <w:b w:val="0"/>
          <w:i w:val="0"/>
        </w:rPr>
      </w:pPr>
      <w:ins w:id="302" w:author="Unknown">
        <w:r w:rsidRPr="00DD30D6">
          <w:rPr>
            <w:rFonts w:ascii="Times New Roman" w:hAnsi="Times New Roman" w:cs="Times New Roman"/>
            <w:b w:val="0"/>
            <w:i w:val="0"/>
          </w:rPr>
          <w:t>Can unreferenced objects be referenced again?</w:t>
        </w:r>
        <w:r w:rsidRPr="00DD30D6">
          <w:rPr>
            <w:rFonts w:ascii="Times New Roman" w:hAnsi="Times New Roman" w:cs="Times New Roman"/>
            <w:b w:val="0"/>
            <w:i w:val="0"/>
          </w:rPr>
          <w:br/>
          <w:t>Ans: Yes.</w:t>
        </w:r>
      </w:ins>
    </w:p>
    <w:p w:rsidR="004E72C1" w:rsidRPr="00DD30D6" w:rsidRDefault="004E72C1" w:rsidP="00DD30D6">
      <w:pPr>
        <w:pStyle w:val="Heading4"/>
        <w:rPr>
          <w:ins w:id="303" w:author="Unknown"/>
          <w:rFonts w:ascii="Times New Roman" w:hAnsi="Times New Roman" w:cs="Times New Roman"/>
          <w:b w:val="0"/>
          <w:i w:val="0"/>
        </w:rPr>
      </w:pPr>
      <w:ins w:id="304" w:author="Unknown">
        <w:r w:rsidRPr="00DD30D6">
          <w:rPr>
            <w:rFonts w:ascii="Times New Roman" w:hAnsi="Times New Roman" w:cs="Times New Roman"/>
            <w:b w:val="0"/>
            <w:i w:val="0"/>
          </w:rPr>
          <w:t>What kind of thread is the Garbage collector thread?</w:t>
        </w:r>
        <w:r w:rsidRPr="00DD30D6">
          <w:rPr>
            <w:rFonts w:ascii="Times New Roman" w:hAnsi="Times New Roman" w:cs="Times New Roman"/>
            <w:b w:val="0"/>
            <w:i w:val="0"/>
          </w:rPr>
          <w:br/>
          <w:t>Ans: Daemon thread.</w:t>
        </w:r>
      </w:ins>
    </w:p>
    <w:p w:rsidR="004E72C1" w:rsidRPr="00DD30D6" w:rsidRDefault="004E72C1" w:rsidP="00DD30D6">
      <w:pPr>
        <w:pStyle w:val="Heading4"/>
        <w:rPr>
          <w:ins w:id="305" w:author="Unknown"/>
          <w:rFonts w:ascii="Times New Roman" w:hAnsi="Times New Roman" w:cs="Times New Roman"/>
          <w:b w:val="0"/>
          <w:i w:val="0"/>
        </w:rPr>
      </w:pPr>
      <w:ins w:id="306" w:author="Unknown">
        <w:r w:rsidRPr="00DD30D6">
          <w:rPr>
            <w:rFonts w:ascii="Times New Roman" w:hAnsi="Times New Roman" w:cs="Times New Roman"/>
            <w:b w:val="0"/>
            <w:i w:val="0"/>
          </w:rPr>
          <w:t>What is the difference between final, finally and finalize?</w:t>
        </w:r>
        <w:r w:rsidRPr="00DD30D6">
          <w:rPr>
            <w:rFonts w:ascii="Times New Roman" w:hAnsi="Times New Roman" w:cs="Times New Roman"/>
            <w:b w:val="0"/>
            <w:i w:val="0"/>
          </w:rPr>
          <w:br/>
          <w:t>Ans:</w:t>
        </w:r>
      </w:ins>
    </w:p>
    <w:p w:rsidR="004E72C1" w:rsidRPr="00DD30D6" w:rsidRDefault="004E72C1" w:rsidP="00DD30D6">
      <w:pPr>
        <w:pStyle w:val="Heading4"/>
        <w:rPr>
          <w:ins w:id="307" w:author="Unknown"/>
          <w:rFonts w:ascii="Times New Roman" w:hAnsi="Times New Roman" w:cs="Times New Roman"/>
          <w:b w:val="0"/>
          <w:i w:val="0"/>
        </w:rPr>
      </w:pPr>
      <w:ins w:id="308" w:author="Unknown">
        <w:r w:rsidRPr="00DD30D6">
          <w:rPr>
            <w:rFonts w:ascii="Times New Roman" w:hAnsi="Times New Roman" w:cs="Times New Roman"/>
            <w:b w:val="0"/>
            <w:i w:val="0"/>
          </w:rPr>
          <w:t xml:space="preserve">Final: final is a keyword, final can be variable, method or class. You, can’t change the value of the final variable, can’t override the final method, </w:t>
        </w:r>
        <w:proofErr w:type="gramStart"/>
        <w:r w:rsidRPr="00DD30D6">
          <w:rPr>
            <w:rFonts w:ascii="Times New Roman" w:hAnsi="Times New Roman" w:cs="Times New Roman"/>
            <w:b w:val="0"/>
            <w:i w:val="0"/>
          </w:rPr>
          <w:t>can’t</w:t>
        </w:r>
        <w:proofErr w:type="gramEnd"/>
        <w:r w:rsidRPr="00DD30D6">
          <w:rPr>
            <w:rFonts w:ascii="Times New Roman" w:hAnsi="Times New Roman" w:cs="Times New Roman"/>
            <w:b w:val="0"/>
            <w:i w:val="0"/>
          </w:rPr>
          <w:t xml:space="preserve"> inherit the final class.</w:t>
        </w:r>
      </w:ins>
    </w:p>
    <w:p w:rsidR="004E72C1" w:rsidRPr="00DD30D6" w:rsidRDefault="004E72C1" w:rsidP="00DD30D6">
      <w:pPr>
        <w:pStyle w:val="Heading4"/>
        <w:rPr>
          <w:ins w:id="309" w:author="Unknown"/>
          <w:rFonts w:ascii="Times New Roman" w:hAnsi="Times New Roman" w:cs="Times New Roman"/>
          <w:b w:val="0"/>
          <w:i w:val="0"/>
        </w:rPr>
      </w:pPr>
      <w:ins w:id="310" w:author="Unknown">
        <w:r w:rsidRPr="00DD30D6">
          <w:rPr>
            <w:rFonts w:ascii="Times New Roman" w:hAnsi="Times New Roman" w:cs="Times New Roman"/>
            <w:b w:val="0"/>
            <w:i w:val="0"/>
          </w:rPr>
          <w:t>Finally: finally block is used in exception handling. Finally, the block is always executed.</w:t>
        </w:r>
      </w:ins>
    </w:p>
    <w:p w:rsidR="004E72C1" w:rsidRPr="00DD30D6" w:rsidRDefault="004E72C1" w:rsidP="00DD30D6">
      <w:pPr>
        <w:pStyle w:val="Heading4"/>
        <w:rPr>
          <w:ins w:id="311" w:author="Unknown"/>
          <w:rFonts w:ascii="Times New Roman" w:hAnsi="Times New Roman" w:cs="Times New Roman"/>
          <w:b w:val="0"/>
          <w:i w:val="0"/>
        </w:rPr>
      </w:pPr>
      <w:proofErr w:type="gramStart"/>
      <w:ins w:id="312" w:author="Unknown">
        <w:r w:rsidRPr="00DD30D6">
          <w:rPr>
            <w:rFonts w:ascii="Times New Roman" w:hAnsi="Times New Roman" w:cs="Times New Roman"/>
            <w:b w:val="0"/>
            <w:i w:val="0"/>
          </w:rPr>
          <w:lastRenderedPageBreak/>
          <w:t>finalize(</w:t>
        </w:r>
        <w:proofErr w:type="gramEnd"/>
        <w:r w:rsidRPr="00DD30D6">
          <w:rPr>
            <w:rFonts w:ascii="Times New Roman" w:hAnsi="Times New Roman" w:cs="Times New Roman"/>
            <w:b w:val="0"/>
            <w:i w:val="0"/>
          </w:rPr>
          <w:t xml:space="preserve">): finalize() method is used in garbage collection.finalize() method is invoked just before the object is garbage collected. The </w:t>
        </w:r>
        <w:proofErr w:type="gramStart"/>
        <w:r w:rsidRPr="00DD30D6">
          <w:rPr>
            <w:rFonts w:ascii="Times New Roman" w:hAnsi="Times New Roman" w:cs="Times New Roman"/>
            <w:b w:val="0"/>
            <w:i w:val="0"/>
          </w:rPr>
          <w:t>finalize(</w:t>
        </w:r>
        <w:proofErr w:type="gramEnd"/>
        <w:r w:rsidRPr="00DD30D6">
          <w:rPr>
            <w:rFonts w:ascii="Times New Roman" w:hAnsi="Times New Roman" w:cs="Times New Roman"/>
            <w:b w:val="0"/>
            <w:i w:val="0"/>
          </w:rPr>
          <w:t>) method can be used to perform any cleanup processing.</w:t>
        </w:r>
      </w:ins>
    </w:p>
    <w:p w:rsidR="004E72C1" w:rsidRPr="00DD30D6" w:rsidRDefault="004E72C1" w:rsidP="00DD30D6">
      <w:pPr>
        <w:pStyle w:val="Heading4"/>
        <w:rPr>
          <w:ins w:id="313" w:author="Unknown"/>
          <w:rFonts w:ascii="Times New Roman" w:hAnsi="Times New Roman" w:cs="Times New Roman"/>
          <w:b w:val="0"/>
          <w:i w:val="0"/>
        </w:rPr>
      </w:pPr>
      <w:ins w:id="314" w:author="Unknown">
        <w:r w:rsidRPr="00DD30D6">
          <w:rPr>
            <w:rFonts w:ascii="Times New Roman" w:hAnsi="Times New Roman" w:cs="Times New Roman"/>
            <w:b w:val="0"/>
            <w:i w:val="0"/>
          </w:rPr>
          <w:t>What is the purpose of the Runtime class?</w:t>
        </w:r>
        <w:r w:rsidRPr="00DD30D6">
          <w:rPr>
            <w:rFonts w:ascii="Times New Roman" w:hAnsi="Times New Roman" w:cs="Times New Roman"/>
            <w:b w:val="0"/>
            <w:i w:val="0"/>
          </w:rPr>
          <w:br/>
          <w:t>Ans: The purpose of the Runtime class is to provide access to the Java runtime system.</w:t>
        </w:r>
      </w:ins>
    </w:p>
    <w:p w:rsidR="004E72C1" w:rsidRPr="00DD30D6" w:rsidRDefault="004E72C1" w:rsidP="00DD30D6">
      <w:pPr>
        <w:pStyle w:val="Heading4"/>
        <w:rPr>
          <w:ins w:id="315" w:author="Unknown"/>
          <w:rFonts w:ascii="Times New Roman" w:hAnsi="Times New Roman" w:cs="Times New Roman"/>
          <w:b w:val="0"/>
          <w:i w:val="0"/>
        </w:rPr>
      </w:pPr>
      <w:ins w:id="316" w:author="Unknown">
        <w:r w:rsidRPr="00DD30D6">
          <w:rPr>
            <w:rFonts w:ascii="Times New Roman" w:hAnsi="Times New Roman" w:cs="Times New Roman"/>
            <w:b w:val="0"/>
            <w:i w:val="0"/>
          </w:rPr>
          <w:t>How will you invoke any external process in Java?</w:t>
        </w:r>
        <w:r w:rsidRPr="00DD30D6">
          <w:rPr>
            <w:rFonts w:ascii="Times New Roman" w:hAnsi="Times New Roman" w:cs="Times New Roman"/>
            <w:b w:val="0"/>
            <w:i w:val="0"/>
          </w:rPr>
          <w:br/>
          <w:t xml:space="preserve">Ans: By </w:t>
        </w:r>
        <w:proofErr w:type="gramStart"/>
        <w:r w:rsidRPr="00DD30D6">
          <w:rPr>
            <w:rFonts w:ascii="Times New Roman" w:hAnsi="Times New Roman" w:cs="Times New Roman"/>
            <w:b w:val="0"/>
            <w:i w:val="0"/>
          </w:rPr>
          <w:t>Runtime.getRuntime(</w:t>
        </w:r>
        <w:proofErr w:type="gramEnd"/>
        <w:r w:rsidRPr="00DD30D6">
          <w:rPr>
            <w:rFonts w:ascii="Times New Roman" w:hAnsi="Times New Roman" w:cs="Times New Roman"/>
            <w:b w:val="0"/>
            <w:i w:val="0"/>
          </w:rPr>
          <w:t>).exec(?) method.</w:t>
        </w:r>
      </w:ins>
    </w:p>
    <w:p w:rsidR="004E72C1" w:rsidRPr="00DD30D6" w:rsidRDefault="004E72C1" w:rsidP="00DD30D6">
      <w:pPr>
        <w:pStyle w:val="Heading4"/>
        <w:rPr>
          <w:ins w:id="317" w:author="Unknown"/>
          <w:rFonts w:ascii="Times New Roman" w:hAnsi="Times New Roman" w:cs="Times New Roman"/>
          <w:b w:val="0"/>
          <w:i w:val="0"/>
        </w:rPr>
      </w:pPr>
      <w:ins w:id="318" w:author="Unknown">
        <w:r w:rsidRPr="00DD30D6">
          <w:rPr>
            <w:rFonts w:ascii="Times New Roman" w:hAnsi="Times New Roman" w:cs="Times New Roman"/>
            <w:b w:val="0"/>
            <w:i w:val="0"/>
          </w:rPr>
          <w:t>What is the difference between the Reader/Writer class hierarchy and the InputStream/OutputStream class hierarchy?</w:t>
        </w:r>
        <w:r w:rsidRPr="00DD30D6">
          <w:rPr>
            <w:rFonts w:ascii="Times New Roman" w:hAnsi="Times New Roman" w:cs="Times New Roman"/>
            <w:b w:val="0"/>
            <w:i w:val="0"/>
          </w:rPr>
          <w:br/>
          <w:t>Ans: The Reader/Writer class hierarchy is character-oriented, and the InputStream/OutputStream class hierarchy is byte-oriented.</w:t>
        </w:r>
      </w:ins>
    </w:p>
    <w:p w:rsidR="004E72C1" w:rsidRPr="00DD30D6" w:rsidRDefault="004E72C1" w:rsidP="00DD30D6">
      <w:pPr>
        <w:pStyle w:val="Heading4"/>
        <w:rPr>
          <w:ins w:id="319" w:author="Unknown"/>
          <w:rFonts w:ascii="Times New Roman" w:hAnsi="Times New Roman" w:cs="Times New Roman"/>
          <w:b w:val="0"/>
          <w:i w:val="0"/>
        </w:rPr>
      </w:pPr>
      <w:ins w:id="320" w:author="Unknown">
        <w:r w:rsidRPr="00DD30D6">
          <w:rPr>
            <w:rFonts w:ascii="Times New Roman" w:hAnsi="Times New Roman" w:cs="Times New Roman"/>
            <w:b w:val="0"/>
            <w:i w:val="0"/>
          </w:rPr>
          <w:t>What an I/O filter?</w:t>
        </w:r>
        <w:r w:rsidRPr="00DD30D6">
          <w:rPr>
            <w:rFonts w:ascii="Times New Roman" w:hAnsi="Times New Roman" w:cs="Times New Roman"/>
            <w:b w:val="0"/>
            <w:i w:val="0"/>
          </w:rPr>
          <w:br/>
          <w:t>Ans: An I/O filter is an object that reads from one stream and writes to another, usually altering the data in some way as it is passed from one stream to another.</w:t>
        </w:r>
      </w:ins>
    </w:p>
    <w:p w:rsidR="004E72C1" w:rsidRPr="00DD30D6" w:rsidRDefault="004E72C1" w:rsidP="00DD30D6">
      <w:pPr>
        <w:pStyle w:val="Heading4"/>
        <w:rPr>
          <w:ins w:id="321" w:author="Unknown"/>
          <w:rFonts w:ascii="Times New Roman" w:hAnsi="Times New Roman" w:cs="Times New Roman"/>
          <w:b w:val="0"/>
          <w:i w:val="0"/>
        </w:rPr>
      </w:pPr>
      <w:ins w:id="322" w:author="Unknown">
        <w:r w:rsidRPr="00DD30D6">
          <w:rPr>
            <w:rFonts w:ascii="Times New Roman" w:hAnsi="Times New Roman" w:cs="Times New Roman"/>
            <w:b w:val="0"/>
            <w:i w:val="0"/>
          </w:rPr>
          <w:t>What is serialization?</w:t>
        </w:r>
        <w:r w:rsidRPr="00DD30D6">
          <w:rPr>
            <w:rFonts w:ascii="Times New Roman" w:hAnsi="Times New Roman" w:cs="Times New Roman"/>
            <w:b w:val="0"/>
            <w:i w:val="0"/>
          </w:rPr>
          <w:br/>
          <w:t>Ans: Serialization is a process of writing the state of an object into a byte stream. It is mainly used to travel object’s state on the network.</w:t>
        </w:r>
      </w:ins>
    </w:p>
    <w:p w:rsidR="004E72C1" w:rsidRPr="00DD30D6" w:rsidRDefault="004E72C1" w:rsidP="00DD30D6">
      <w:pPr>
        <w:pStyle w:val="Heading4"/>
        <w:rPr>
          <w:ins w:id="323" w:author="Unknown"/>
          <w:rFonts w:ascii="Times New Roman" w:hAnsi="Times New Roman" w:cs="Times New Roman"/>
          <w:b w:val="0"/>
          <w:i w:val="0"/>
        </w:rPr>
      </w:pPr>
      <w:ins w:id="324" w:author="Unknown">
        <w:r w:rsidRPr="00DD30D6">
          <w:rPr>
            <w:rFonts w:ascii="Times New Roman" w:hAnsi="Times New Roman" w:cs="Times New Roman"/>
            <w:b w:val="0"/>
            <w:i w:val="0"/>
          </w:rPr>
          <w:t>What is Deserialization?</w:t>
        </w:r>
        <w:r w:rsidRPr="00DD30D6">
          <w:rPr>
            <w:rFonts w:ascii="Times New Roman" w:hAnsi="Times New Roman" w:cs="Times New Roman"/>
            <w:b w:val="0"/>
            <w:i w:val="0"/>
          </w:rPr>
          <w:br/>
          <w:t>Ans: Deserialization is the process of reconstructing the object from the serialized state. It is the reverse operation of serialization.</w:t>
        </w:r>
      </w:ins>
    </w:p>
    <w:p w:rsidR="004E72C1" w:rsidRPr="00DD30D6" w:rsidRDefault="004E72C1" w:rsidP="00DD30D6">
      <w:pPr>
        <w:pStyle w:val="Heading4"/>
        <w:rPr>
          <w:ins w:id="325" w:author="Unknown"/>
          <w:rFonts w:ascii="Times New Roman" w:hAnsi="Times New Roman" w:cs="Times New Roman"/>
          <w:b w:val="0"/>
          <w:i w:val="0"/>
        </w:rPr>
      </w:pPr>
      <w:ins w:id="326" w:author="Unknown">
        <w:r w:rsidRPr="00DD30D6">
          <w:rPr>
            <w:rFonts w:ascii="Times New Roman" w:hAnsi="Times New Roman" w:cs="Times New Roman"/>
            <w:b w:val="0"/>
            <w:i w:val="0"/>
          </w:rPr>
          <w:t>What is a transient keyword?</w:t>
        </w:r>
        <w:r w:rsidRPr="00DD30D6">
          <w:rPr>
            <w:rFonts w:ascii="Times New Roman" w:hAnsi="Times New Roman" w:cs="Times New Roman"/>
            <w:b w:val="0"/>
            <w:i w:val="0"/>
          </w:rPr>
          <w:br/>
          <w:t>Ans: If you define any data member as transient, it will not be serialized.</w:t>
        </w:r>
      </w:ins>
    </w:p>
    <w:p w:rsidR="004E72C1" w:rsidRPr="00DD30D6" w:rsidRDefault="004E72C1" w:rsidP="00DD30D6">
      <w:pPr>
        <w:pStyle w:val="Heading4"/>
        <w:rPr>
          <w:ins w:id="327" w:author="Unknown"/>
          <w:rFonts w:ascii="Times New Roman" w:hAnsi="Times New Roman" w:cs="Times New Roman"/>
          <w:b w:val="0"/>
          <w:i w:val="0"/>
        </w:rPr>
      </w:pPr>
      <w:ins w:id="328" w:author="Unknown">
        <w:r w:rsidRPr="00DD30D6">
          <w:rPr>
            <w:rFonts w:ascii="Times New Roman" w:hAnsi="Times New Roman" w:cs="Times New Roman"/>
            <w:b w:val="0"/>
            <w:i w:val="0"/>
          </w:rPr>
          <w:t>What is Externalizable?</w:t>
        </w:r>
        <w:r w:rsidRPr="00DD30D6">
          <w:rPr>
            <w:rFonts w:ascii="Times New Roman" w:hAnsi="Times New Roman" w:cs="Times New Roman"/>
            <w:b w:val="0"/>
            <w:i w:val="0"/>
          </w:rPr>
          <w:br/>
          <w:t>Ans: the Externalizable interface is used to write the state of an object into a byte stream in a compressed format. It is not a marker interface.</w:t>
        </w:r>
      </w:ins>
    </w:p>
    <w:p w:rsidR="004E72C1" w:rsidRPr="00DD30D6" w:rsidRDefault="004E72C1" w:rsidP="00DD30D6">
      <w:pPr>
        <w:pStyle w:val="Heading4"/>
        <w:rPr>
          <w:ins w:id="329" w:author="Unknown"/>
          <w:rFonts w:ascii="Times New Roman" w:hAnsi="Times New Roman" w:cs="Times New Roman"/>
          <w:b w:val="0"/>
          <w:i w:val="0"/>
        </w:rPr>
      </w:pPr>
      <w:ins w:id="330" w:author="Unknown">
        <w:r w:rsidRPr="00DD30D6">
          <w:rPr>
            <w:rFonts w:ascii="Times New Roman" w:hAnsi="Times New Roman" w:cs="Times New Roman"/>
            <w:b w:val="0"/>
            <w:i w:val="0"/>
          </w:rPr>
          <w:t>What is the difference between Serializable and Externalizable interface?</w:t>
        </w:r>
        <w:r w:rsidRPr="00DD30D6">
          <w:rPr>
            <w:rFonts w:ascii="Times New Roman" w:hAnsi="Times New Roman" w:cs="Times New Roman"/>
            <w:b w:val="0"/>
            <w:i w:val="0"/>
          </w:rPr>
          <w:br/>
          <w:t xml:space="preserve">Ans: Serializable is a marker interface, but Externalizable is not a marker interface. When you use the Serializable interface, your class is serialized automatically by default. But you can override </w:t>
        </w:r>
        <w:proofErr w:type="gramStart"/>
        <w:r w:rsidRPr="00DD30D6">
          <w:rPr>
            <w:rFonts w:ascii="Times New Roman" w:hAnsi="Times New Roman" w:cs="Times New Roman"/>
            <w:b w:val="0"/>
            <w:i w:val="0"/>
          </w:rPr>
          <w:t>writeObject(</w:t>
        </w:r>
        <w:proofErr w:type="gramEnd"/>
        <w:r w:rsidRPr="00DD30D6">
          <w:rPr>
            <w:rFonts w:ascii="Times New Roman" w:hAnsi="Times New Roman" w:cs="Times New Roman"/>
            <w:b w:val="0"/>
            <w:i w:val="0"/>
          </w:rPr>
          <w:t>) and readObject() two methods to control more complex object serialization process. When you use Externalizable interface, you have complete control over your class’s serialization process.</w:t>
        </w:r>
      </w:ins>
    </w:p>
    <w:p w:rsidR="004E72C1" w:rsidRPr="00DD30D6" w:rsidRDefault="004E72C1" w:rsidP="00DD30D6">
      <w:pPr>
        <w:pStyle w:val="Heading4"/>
        <w:rPr>
          <w:ins w:id="331" w:author="Unknown"/>
          <w:rFonts w:ascii="Times New Roman" w:hAnsi="Times New Roman" w:cs="Times New Roman"/>
          <w:b w:val="0"/>
          <w:i w:val="0"/>
        </w:rPr>
      </w:pPr>
      <w:ins w:id="332" w:author="Unknown">
        <w:r w:rsidRPr="00DD30D6">
          <w:rPr>
            <w:rFonts w:ascii="Times New Roman" w:hAnsi="Times New Roman" w:cs="Times New Roman"/>
            <w:b w:val="0"/>
            <w:i w:val="0"/>
          </w:rPr>
          <w:t>What is a reflection?</w:t>
        </w:r>
        <w:r w:rsidRPr="00DD30D6">
          <w:rPr>
            <w:rFonts w:ascii="Times New Roman" w:hAnsi="Times New Roman" w:cs="Times New Roman"/>
            <w:b w:val="0"/>
            <w:i w:val="0"/>
          </w:rPr>
          <w:br/>
          <w:t>Ans: Reflection is the process of examining or modifying the runtime behaviour of a class at runtime. It is used in</w:t>
        </w:r>
        <w:proofErr w:type="gramStart"/>
        <w:r w:rsidRPr="00DD30D6">
          <w:rPr>
            <w:rFonts w:ascii="Times New Roman" w:hAnsi="Times New Roman" w:cs="Times New Roman"/>
            <w:b w:val="0"/>
            <w:i w:val="0"/>
          </w:rPr>
          <w:t>:</w:t>
        </w:r>
        <w:proofErr w:type="gramEnd"/>
        <w:r w:rsidRPr="00DD30D6">
          <w:rPr>
            <w:rFonts w:ascii="Times New Roman" w:hAnsi="Times New Roman" w:cs="Times New Roman"/>
            <w:b w:val="0"/>
            <w:i w:val="0"/>
          </w:rPr>
          <w:br/>
          <w:t>IDE (Integrated Development Environment), e.g. Eclipse, MyEclipse, NetBeans. Debugger Test Tools etc.</w:t>
        </w:r>
      </w:ins>
    </w:p>
    <w:p w:rsidR="004E72C1" w:rsidRPr="00DD30D6" w:rsidRDefault="004E72C1" w:rsidP="00DD30D6">
      <w:pPr>
        <w:pStyle w:val="Heading4"/>
        <w:rPr>
          <w:ins w:id="333" w:author="Unknown"/>
          <w:rFonts w:ascii="Times New Roman" w:hAnsi="Times New Roman" w:cs="Times New Roman"/>
          <w:b w:val="0"/>
          <w:i w:val="0"/>
        </w:rPr>
      </w:pPr>
      <w:ins w:id="334" w:author="Unknown">
        <w:r w:rsidRPr="00DD30D6">
          <w:rPr>
            <w:rFonts w:ascii="Times New Roman" w:hAnsi="Times New Roman" w:cs="Times New Roman"/>
            <w:b w:val="0"/>
            <w:i w:val="0"/>
          </w:rPr>
          <w:t>Read: </w:t>
        </w:r>
        <w:r w:rsidRPr="00DD30D6">
          <w:rPr>
            <w:rFonts w:ascii="Times New Roman" w:hAnsi="Times New Roman" w:cs="Times New Roman"/>
            <w:b w:val="0"/>
            <w:i w:val="0"/>
          </w:rPr>
          <w:fldChar w:fldCharType="begin"/>
        </w:r>
        <w:r w:rsidRPr="00DD30D6">
          <w:rPr>
            <w:rFonts w:ascii="Times New Roman" w:hAnsi="Times New Roman" w:cs="Times New Roman"/>
            <w:b w:val="0"/>
            <w:i w:val="0"/>
          </w:rPr>
          <w:instrText xml:space="preserve"> HYPERLINK "https://www.softwaretestingo.com/devops-interview-questions/" </w:instrText>
        </w:r>
        <w:r w:rsidRPr="00DD30D6">
          <w:rPr>
            <w:rFonts w:ascii="Times New Roman" w:hAnsi="Times New Roman" w:cs="Times New Roman"/>
            <w:b w:val="0"/>
            <w:i w:val="0"/>
          </w:rPr>
          <w:fldChar w:fldCharType="separate"/>
        </w:r>
        <w:r w:rsidRPr="00DD30D6">
          <w:rPr>
            <w:rStyle w:val="Hyperlink"/>
            <w:rFonts w:ascii="Times New Roman" w:hAnsi="Times New Roman" w:cs="Times New Roman"/>
            <w:b w:val="0"/>
            <w:i w:val="0"/>
            <w:color w:val="auto"/>
          </w:rPr>
          <w:t>DevOps Interview Questions</w:t>
        </w:r>
        <w:r w:rsidRPr="00DD30D6">
          <w:rPr>
            <w:rFonts w:ascii="Times New Roman" w:hAnsi="Times New Roman" w:cs="Times New Roman"/>
            <w:b w:val="0"/>
            <w:i w:val="0"/>
          </w:rPr>
          <w:fldChar w:fldCharType="end"/>
        </w:r>
      </w:ins>
    </w:p>
    <w:p w:rsidR="004E72C1" w:rsidRPr="00DD30D6" w:rsidRDefault="004E72C1" w:rsidP="00DD30D6">
      <w:pPr>
        <w:pStyle w:val="Heading4"/>
        <w:rPr>
          <w:ins w:id="335" w:author="Unknown"/>
          <w:rFonts w:ascii="Times New Roman" w:hAnsi="Times New Roman" w:cs="Times New Roman"/>
          <w:b w:val="0"/>
          <w:i w:val="0"/>
        </w:rPr>
      </w:pPr>
      <w:ins w:id="336" w:author="Unknown">
        <w:r w:rsidRPr="00DD30D6">
          <w:rPr>
            <w:rFonts w:ascii="Times New Roman" w:hAnsi="Times New Roman" w:cs="Times New Roman"/>
            <w:b w:val="0"/>
            <w:i w:val="0"/>
          </w:rPr>
          <w:t>Can you access the private method from outside the class?</w:t>
        </w:r>
        <w:r w:rsidRPr="00DD30D6">
          <w:rPr>
            <w:rFonts w:ascii="Times New Roman" w:hAnsi="Times New Roman" w:cs="Times New Roman"/>
            <w:b w:val="0"/>
            <w:i w:val="0"/>
          </w:rPr>
          <w:br/>
          <w:t>Ans: Yes, by changing the runtime behaviour of a class if the class is not secured.</w:t>
        </w:r>
      </w:ins>
    </w:p>
    <w:p w:rsidR="004E72C1" w:rsidRPr="00DD30D6" w:rsidRDefault="004E72C1" w:rsidP="00DD30D6">
      <w:pPr>
        <w:pStyle w:val="Heading4"/>
        <w:rPr>
          <w:ins w:id="337" w:author="Unknown"/>
          <w:rFonts w:ascii="Times New Roman" w:hAnsi="Times New Roman" w:cs="Times New Roman"/>
          <w:b w:val="0"/>
          <w:i w:val="0"/>
        </w:rPr>
      </w:pPr>
      <w:ins w:id="338" w:author="Unknown">
        <w:r w:rsidRPr="00DD30D6">
          <w:rPr>
            <w:rFonts w:ascii="Times New Roman" w:hAnsi="Times New Roman" w:cs="Times New Roman"/>
            <w:b w:val="0"/>
            <w:i w:val="0"/>
          </w:rPr>
          <w:lastRenderedPageBreak/>
          <w:t>What are wrapper classes?</w:t>
        </w:r>
        <w:r w:rsidRPr="00DD30D6">
          <w:rPr>
            <w:rFonts w:ascii="Times New Roman" w:hAnsi="Times New Roman" w:cs="Times New Roman"/>
            <w:b w:val="0"/>
            <w:i w:val="0"/>
          </w:rPr>
          <w:br/>
          <w:t>Ans: Wrapper classes are classes that allow primitive types to be accessed as objects.</w:t>
        </w:r>
      </w:ins>
    </w:p>
    <w:p w:rsidR="004E72C1" w:rsidRPr="00DD30D6" w:rsidRDefault="004E72C1" w:rsidP="00DD30D6">
      <w:pPr>
        <w:pStyle w:val="Heading4"/>
        <w:rPr>
          <w:ins w:id="339" w:author="Unknown"/>
          <w:rFonts w:ascii="Times New Roman" w:hAnsi="Times New Roman" w:cs="Times New Roman"/>
          <w:b w:val="0"/>
          <w:i w:val="0"/>
        </w:rPr>
      </w:pPr>
      <w:ins w:id="340" w:author="Unknown">
        <w:r w:rsidRPr="00DD30D6">
          <w:rPr>
            <w:rFonts w:ascii="Times New Roman" w:hAnsi="Times New Roman" w:cs="Times New Roman"/>
            <w:b w:val="0"/>
            <w:i w:val="0"/>
          </w:rPr>
          <w:t>What is a native method?</w:t>
        </w:r>
        <w:r w:rsidRPr="00DD30D6">
          <w:rPr>
            <w:rFonts w:ascii="Times New Roman" w:hAnsi="Times New Roman" w:cs="Times New Roman"/>
            <w:b w:val="0"/>
            <w:i w:val="0"/>
          </w:rPr>
          <w:br/>
          <w:t>Ans: A native method is a method that is implemented in a language other than Java.</w:t>
        </w:r>
      </w:ins>
    </w:p>
    <w:p w:rsidR="004E72C1" w:rsidRPr="00DD30D6" w:rsidRDefault="004E72C1" w:rsidP="00DD30D6">
      <w:pPr>
        <w:pStyle w:val="Heading4"/>
        <w:rPr>
          <w:ins w:id="341" w:author="Unknown"/>
          <w:rFonts w:ascii="Times New Roman" w:hAnsi="Times New Roman" w:cs="Times New Roman"/>
          <w:b w:val="0"/>
          <w:i w:val="0"/>
        </w:rPr>
      </w:pPr>
      <w:ins w:id="342" w:author="Unknown">
        <w:r w:rsidRPr="00DD30D6">
          <w:rPr>
            <w:rFonts w:ascii="Times New Roman" w:hAnsi="Times New Roman" w:cs="Times New Roman"/>
            <w:b w:val="0"/>
            <w:i w:val="0"/>
          </w:rPr>
          <w:t>What is the purpose of the System class?</w:t>
        </w:r>
        <w:r w:rsidRPr="00DD30D6">
          <w:rPr>
            <w:rFonts w:ascii="Times New Roman" w:hAnsi="Times New Roman" w:cs="Times New Roman"/>
            <w:b w:val="0"/>
            <w:i w:val="0"/>
          </w:rPr>
          <w:br/>
          <w:t>Ans: The purpose of the System class is to provide access to system resources.</w:t>
        </w:r>
      </w:ins>
    </w:p>
    <w:p w:rsidR="004E72C1" w:rsidRPr="00DD30D6" w:rsidRDefault="004E72C1" w:rsidP="00DD30D6">
      <w:pPr>
        <w:pStyle w:val="Heading4"/>
        <w:rPr>
          <w:ins w:id="343" w:author="Unknown"/>
          <w:rFonts w:ascii="Times New Roman" w:hAnsi="Times New Roman" w:cs="Times New Roman"/>
          <w:b w:val="0"/>
          <w:i w:val="0"/>
        </w:rPr>
      </w:pPr>
      <w:ins w:id="344" w:author="Unknown">
        <w:r w:rsidRPr="00DD30D6">
          <w:rPr>
            <w:rFonts w:ascii="Times New Roman" w:hAnsi="Times New Roman" w:cs="Times New Roman"/>
            <w:b w:val="0"/>
            <w:i w:val="0"/>
          </w:rPr>
          <w:t>What comes to mind when someone mentions a shallow copy in Java?</w:t>
        </w:r>
        <w:r w:rsidRPr="00DD30D6">
          <w:rPr>
            <w:rFonts w:ascii="Times New Roman" w:hAnsi="Times New Roman" w:cs="Times New Roman"/>
            <w:b w:val="0"/>
            <w:i w:val="0"/>
          </w:rPr>
          <w:br/>
          <w:t>Ans: Object cloning.</w:t>
        </w:r>
      </w:ins>
    </w:p>
    <w:p w:rsidR="004E72C1" w:rsidRPr="00DD30D6" w:rsidRDefault="004E72C1" w:rsidP="00DD30D6">
      <w:pPr>
        <w:pStyle w:val="Heading4"/>
        <w:rPr>
          <w:ins w:id="345" w:author="Unknown"/>
          <w:rFonts w:ascii="Times New Roman" w:hAnsi="Times New Roman" w:cs="Times New Roman"/>
          <w:b w:val="0"/>
          <w:i w:val="0"/>
        </w:rPr>
      </w:pPr>
      <w:ins w:id="346" w:author="Unknown">
        <w:r w:rsidRPr="00DD30D6">
          <w:rPr>
            <w:rFonts w:ascii="Times New Roman" w:hAnsi="Times New Roman" w:cs="Times New Roman"/>
            <w:b w:val="0"/>
            <w:i w:val="0"/>
          </w:rPr>
          <w:t>What is a singleton class?</w:t>
        </w:r>
        <w:r w:rsidRPr="00DD30D6">
          <w:rPr>
            <w:rFonts w:ascii="Times New Roman" w:hAnsi="Times New Roman" w:cs="Times New Roman"/>
            <w:b w:val="0"/>
            <w:i w:val="0"/>
          </w:rPr>
          <w:br/>
          <w:t>Ans: Singleton class means that at any given time only one instance of the class is present, in one JVM.</w:t>
        </w:r>
      </w:ins>
    </w:p>
    <w:p w:rsidR="004E72C1" w:rsidRPr="00DD30D6" w:rsidRDefault="004E72C1" w:rsidP="00DD30D6">
      <w:pPr>
        <w:pStyle w:val="Heading4"/>
        <w:rPr>
          <w:ins w:id="347" w:author="Unknown"/>
          <w:rFonts w:ascii="Times New Roman" w:hAnsi="Times New Roman" w:cs="Times New Roman"/>
          <w:b w:val="0"/>
          <w:i w:val="0"/>
        </w:rPr>
      </w:pPr>
      <w:ins w:id="348" w:author="Unknown">
        <w:r w:rsidRPr="00DD30D6">
          <w:rPr>
            <w:rFonts w:ascii="Times New Roman" w:hAnsi="Times New Roman" w:cs="Times New Roman"/>
            <w:b w:val="0"/>
            <w:i w:val="0"/>
          </w:rPr>
          <w:t>Filed Under: </w:t>
        </w:r>
        <w:r w:rsidRPr="00DD30D6">
          <w:rPr>
            <w:rFonts w:ascii="Times New Roman" w:hAnsi="Times New Roman" w:cs="Times New Roman"/>
            <w:b w:val="0"/>
            <w:i w:val="0"/>
          </w:rPr>
          <w:fldChar w:fldCharType="begin"/>
        </w:r>
        <w:r w:rsidRPr="00DD30D6">
          <w:rPr>
            <w:rFonts w:ascii="Times New Roman" w:hAnsi="Times New Roman" w:cs="Times New Roman"/>
            <w:b w:val="0"/>
            <w:i w:val="0"/>
          </w:rPr>
          <w:instrText xml:space="preserve"> HYPERLINK "https://www.softwaretestingo.com/category/interview-questions/" </w:instrText>
        </w:r>
        <w:r w:rsidRPr="00DD30D6">
          <w:rPr>
            <w:rFonts w:ascii="Times New Roman" w:hAnsi="Times New Roman" w:cs="Times New Roman"/>
            <w:b w:val="0"/>
            <w:i w:val="0"/>
          </w:rPr>
          <w:fldChar w:fldCharType="separate"/>
        </w:r>
        <w:r w:rsidRPr="00DD30D6">
          <w:rPr>
            <w:rStyle w:val="Hyperlink"/>
            <w:rFonts w:ascii="Times New Roman" w:hAnsi="Times New Roman" w:cs="Times New Roman"/>
            <w:b w:val="0"/>
            <w:i w:val="0"/>
            <w:color w:val="auto"/>
          </w:rPr>
          <w:t>Interview Questions</w:t>
        </w:r>
        <w:r w:rsidRPr="00DD30D6">
          <w:rPr>
            <w:rFonts w:ascii="Times New Roman" w:hAnsi="Times New Roman" w:cs="Times New Roman"/>
            <w:b w:val="0"/>
            <w:i w:val="0"/>
          </w:rPr>
          <w:fldChar w:fldCharType="end"/>
        </w:r>
        <w:r w:rsidRPr="00DD30D6">
          <w:rPr>
            <w:rFonts w:ascii="Times New Roman" w:hAnsi="Times New Roman" w:cs="Times New Roman"/>
            <w:b w:val="0"/>
            <w:i w:val="0"/>
          </w:rPr>
          <w:t>Tagged With: </w:t>
        </w:r>
        <w:r w:rsidRPr="00DD30D6">
          <w:rPr>
            <w:rFonts w:ascii="Times New Roman" w:hAnsi="Times New Roman" w:cs="Times New Roman"/>
            <w:b w:val="0"/>
            <w:i w:val="0"/>
          </w:rPr>
          <w:fldChar w:fldCharType="begin"/>
        </w:r>
        <w:r w:rsidRPr="00DD30D6">
          <w:rPr>
            <w:rFonts w:ascii="Times New Roman" w:hAnsi="Times New Roman" w:cs="Times New Roman"/>
            <w:b w:val="0"/>
            <w:i w:val="0"/>
          </w:rPr>
          <w:instrText xml:space="preserve"> HYPERLINK "https://www.softwaretestingo.com/tag/java-interview-questions/" </w:instrText>
        </w:r>
        <w:r w:rsidRPr="00DD30D6">
          <w:rPr>
            <w:rFonts w:ascii="Times New Roman" w:hAnsi="Times New Roman" w:cs="Times New Roman"/>
            <w:b w:val="0"/>
            <w:i w:val="0"/>
          </w:rPr>
          <w:fldChar w:fldCharType="separate"/>
        </w:r>
        <w:r w:rsidRPr="00DD30D6">
          <w:rPr>
            <w:rStyle w:val="Hyperlink"/>
            <w:rFonts w:ascii="Times New Roman" w:hAnsi="Times New Roman" w:cs="Times New Roman"/>
            <w:b w:val="0"/>
            <w:i w:val="0"/>
            <w:color w:val="auto"/>
          </w:rPr>
          <w:t>Java Interview Questions</w:t>
        </w:r>
        <w:r w:rsidRPr="00DD30D6">
          <w:rPr>
            <w:rFonts w:ascii="Times New Roman" w:hAnsi="Times New Roman" w:cs="Times New Roman"/>
            <w:b w:val="0"/>
            <w:i w:val="0"/>
          </w:rPr>
          <w:fldChar w:fldCharType="end"/>
        </w:r>
        <w:proofErr w:type="gramStart"/>
        <w:r w:rsidRPr="00DD30D6">
          <w:rPr>
            <w:rFonts w:ascii="Times New Roman" w:hAnsi="Times New Roman" w:cs="Times New Roman"/>
            <w:b w:val="0"/>
            <w:i w:val="0"/>
          </w:rPr>
          <w:t>,</w:t>
        </w:r>
        <w:proofErr w:type="gramEnd"/>
        <w:r w:rsidRPr="00DD30D6">
          <w:rPr>
            <w:rFonts w:ascii="Times New Roman" w:hAnsi="Times New Roman" w:cs="Times New Roman"/>
            <w:b w:val="0"/>
            <w:i w:val="0"/>
          </w:rPr>
          <w:fldChar w:fldCharType="begin"/>
        </w:r>
        <w:r w:rsidRPr="00DD30D6">
          <w:rPr>
            <w:rFonts w:ascii="Times New Roman" w:hAnsi="Times New Roman" w:cs="Times New Roman"/>
            <w:b w:val="0"/>
            <w:i w:val="0"/>
          </w:rPr>
          <w:instrText xml:space="preserve"> HYPERLINK "https://www.softwaretestingo.com/tag/testing-interview-questions/" </w:instrText>
        </w:r>
        <w:r w:rsidRPr="00DD30D6">
          <w:rPr>
            <w:rFonts w:ascii="Times New Roman" w:hAnsi="Times New Roman" w:cs="Times New Roman"/>
            <w:b w:val="0"/>
            <w:i w:val="0"/>
          </w:rPr>
          <w:fldChar w:fldCharType="separate"/>
        </w:r>
        <w:r w:rsidRPr="00DD30D6">
          <w:rPr>
            <w:rStyle w:val="Hyperlink"/>
            <w:rFonts w:ascii="Times New Roman" w:hAnsi="Times New Roman" w:cs="Times New Roman"/>
            <w:b w:val="0"/>
            <w:i w:val="0"/>
            <w:color w:val="auto"/>
          </w:rPr>
          <w:t>Testing Interview Questions</w:t>
        </w:r>
        <w:r w:rsidRPr="00DD30D6">
          <w:rPr>
            <w:rFonts w:ascii="Times New Roman" w:hAnsi="Times New Roman" w:cs="Times New Roman"/>
            <w:b w:val="0"/>
            <w:i w:val="0"/>
          </w:rPr>
          <w:fldChar w:fldCharType="end"/>
        </w:r>
      </w:ins>
    </w:p>
    <w:p w:rsidR="004E72C1" w:rsidRPr="00DD30D6" w:rsidRDefault="004E72C1" w:rsidP="00DD30D6">
      <w:pPr>
        <w:pStyle w:val="Heading4"/>
        <w:rPr>
          <w:ins w:id="349" w:author="Unknown"/>
          <w:rFonts w:ascii="Times New Roman" w:hAnsi="Times New Roman" w:cs="Times New Roman"/>
          <w:b w:val="0"/>
          <w:i w:val="0"/>
        </w:rPr>
      </w:pPr>
      <w:ins w:id="350" w:author="Unknown">
        <w:r w:rsidRPr="00DD30D6">
          <w:rPr>
            <w:rFonts w:ascii="Times New Roman" w:hAnsi="Times New Roman" w:cs="Times New Roman"/>
            <w:b w:val="0"/>
            <w:i w:val="0"/>
          </w:rPr>
          <w:t>Reader Interactions</w:t>
        </w:r>
      </w:ins>
    </w:p>
    <w:p w:rsidR="004E72C1" w:rsidRPr="00DD30D6" w:rsidRDefault="004E72C1" w:rsidP="00DD30D6">
      <w:pPr>
        <w:pStyle w:val="Heading4"/>
        <w:rPr>
          <w:rFonts w:ascii="Times New Roman" w:hAnsi="Times New Roman" w:cs="Times New Roman"/>
          <w:b w:val="0"/>
          <w:i w:val="0"/>
        </w:rPr>
      </w:pPr>
    </w:p>
    <w:sectPr w:rsidR="004E72C1" w:rsidRPr="00DD30D6" w:rsidSect="00DD30D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F7765"/>
    <w:multiLevelType w:val="multilevel"/>
    <w:tmpl w:val="78B6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A823AC"/>
    <w:multiLevelType w:val="multilevel"/>
    <w:tmpl w:val="6900A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275247"/>
    <w:multiLevelType w:val="multilevel"/>
    <w:tmpl w:val="8E164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C74B88"/>
    <w:multiLevelType w:val="multilevel"/>
    <w:tmpl w:val="CCA20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04ABA"/>
    <w:multiLevelType w:val="multilevel"/>
    <w:tmpl w:val="1244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E133DD"/>
    <w:multiLevelType w:val="multilevel"/>
    <w:tmpl w:val="B400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6D2EF1"/>
    <w:multiLevelType w:val="multilevel"/>
    <w:tmpl w:val="05E68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5906D2"/>
    <w:multiLevelType w:val="multilevel"/>
    <w:tmpl w:val="89BC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6961B2"/>
    <w:multiLevelType w:val="multilevel"/>
    <w:tmpl w:val="7918F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8A4B6B"/>
    <w:multiLevelType w:val="multilevel"/>
    <w:tmpl w:val="F562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6"/>
  </w:num>
  <w:num w:numId="4">
    <w:abstractNumId w:val="5"/>
  </w:num>
  <w:num w:numId="5">
    <w:abstractNumId w:val="0"/>
  </w:num>
  <w:num w:numId="6">
    <w:abstractNumId w:val="9"/>
  </w:num>
  <w:num w:numId="7">
    <w:abstractNumId w:val="2"/>
  </w:num>
  <w:num w:numId="8">
    <w:abstractNumId w:val="4"/>
  </w:num>
  <w:num w:numId="9">
    <w:abstractNumId w:val="1"/>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dirty" w:grammar="clean"/>
  <w:defaultTabStop w:val="720"/>
  <w:characterSpacingControl w:val="doNotCompress"/>
  <w:compat>
    <w:useFELayout/>
  </w:compat>
  <w:rsids>
    <w:rsidRoot w:val="004E72C1"/>
    <w:rsid w:val="002369B7"/>
    <w:rsid w:val="004E72C1"/>
    <w:rsid w:val="00761073"/>
    <w:rsid w:val="009A7E82"/>
    <w:rsid w:val="00A4711C"/>
    <w:rsid w:val="00BA1600"/>
    <w:rsid w:val="00DD30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11C"/>
  </w:style>
  <w:style w:type="paragraph" w:styleId="Heading1">
    <w:name w:val="heading 1"/>
    <w:basedOn w:val="Normal"/>
    <w:next w:val="Normal"/>
    <w:link w:val="Heading1Char"/>
    <w:uiPriority w:val="9"/>
    <w:qFormat/>
    <w:rsid w:val="00A4711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A4711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4711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A4711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A4711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A4711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4711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4711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4711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11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A4711C"/>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A4711C"/>
    <w:rPr>
      <w:rFonts w:asciiTheme="majorHAnsi" w:eastAsiaTheme="majorEastAsia" w:hAnsiTheme="majorHAnsi" w:cstheme="majorBidi"/>
      <w:b/>
      <w:bCs/>
    </w:rPr>
  </w:style>
  <w:style w:type="character" w:customStyle="1" w:styleId="Heading5Char">
    <w:name w:val="Heading 5 Char"/>
    <w:basedOn w:val="DefaultParagraphFont"/>
    <w:link w:val="Heading5"/>
    <w:uiPriority w:val="9"/>
    <w:rsid w:val="00A4711C"/>
    <w:rPr>
      <w:rFonts w:asciiTheme="majorHAnsi" w:eastAsiaTheme="majorEastAsia" w:hAnsiTheme="majorHAnsi" w:cstheme="majorBidi"/>
      <w:b/>
      <w:bCs/>
      <w:color w:val="7F7F7F" w:themeColor="text1" w:themeTint="80"/>
    </w:rPr>
  </w:style>
  <w:style w:type="character" w:styleId="Hyperlink">
    <w:name w:val="Hyperlink"/>
    <w:basedOn w:val="DefaultParagraphFont"/>
    <w:uiPriority w:val="99"/>
    <w:unhideWhenUsed/>
    <w:rsid w:val="004E72C1"/>
    <w:rPr>
      <w:color w:val="0000FF"/>
      <w:u w:val="single"/>
    </w:rPr>
  </w:style>
  <w:style w:type="paragraph" w:customStyle="1" w:styleId="site-title">
    <w:name w:val="site-title"/>
    <w:basedOn w:val="Normal"/>
    <w:rsid w:val="004E72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site-description">
    <w:name w:val="site-description"/>
    <w:basedOn w:val="Normal"/>
    <w:rsid w:val="004E72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readcrumb-link-wrap">
    <w:name w:val="breadcrumb-link-wrap"/>
    <w:basedOn w:val="DefaultParagraphFont"/>
    <w:rsid w:val="004E72C1"/>
  </w:style>
  <w:style w:type="character" w:customStyle="1" w:styleId="breadcrumb-link-text-wrap">
    <w:name w:val="breadcrumb-link-text-wrap"/>
    <w:basedOn w:val="DefaultParagraphFont"/>
    <w:rsid w:val="004E72C1"/>
  </w:style>
  <w:style w:type="paragraph" w:customStyle="1" w:styleId="entry-meta">
    <w:name w:val="entry-meta"/>
    <w:basedOn w:val="Normal"/>
    <w:rsid w:val="004E72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4E72C1"/>
  </w:style>
  <w:style w:type="character" w:customStyle="1" w:styleId="entry-author-name">
    <w:name w:val="entry-author-name"/>
    <w:basedOn w:val="DefaultParagraphFont"/>
    <w:rsid w:val="004E72C1"/>
  </w:style>
  <w:style w:type="paragraph" w:customStyle="1" w:styleId="ez-toc-title">
    <w:name w:val="ez-toc-title"/>
    <w:basedOn w:val="Normal"/>
    <w:rsid w:val="004E72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uiPriority w:val="22"/>
    <w:qFormat/>
    <w:rsid w:val="00A4711C"/>
    <w:rPr>
      <w:b/>
      <w:bCs/>
    </w:rPr>
  </w:style>
  <w:style w:type="paragraph" w:styleId="NormalWeb">
    <w:name w:val="Normal (Web)"/>
    <w:basedOn w:val="Normal"/>
    <w:uiPriority w:val="99"/>
    <w:semiHidden/>
    <w:unhideWhenUsed/>
    <w:rsid w:val="004E72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1">
    <w:name w:val="co1"/>
    <w:basedOn w:val="DefaultParagraphFont"/>
    <w:rsid w:val="004E72C1"/>
  </w:style>
  <w:style w:type="character" w:customStyle="1" w:styleId="kw3">
    <w:name w:val="kw3"/>
    <w:basedOn w:val="DefaultParagraphFont"/>
    <w:rsid w:val="004E72C1"/>
  </w:style>
  <w:style w:type="character" w:customStyle="1" w:styleId="br0">
    <w:name w:val="br0"/>
    <w:basedOn w:val="DefaultParagraphFont"/>
    <w:rsid w:val="004E72C1"/>
  </w:style>
  <w:style w:type="character" w:customStyle="1" w:styleId="kw1">
    <w:name w:val="kw1"/>
    <w:basedOn w:val="DefaultParagraphFont"/>
    <w:rsid w:val="004E72C1"/>
  </w:style>
  <w:style w:type="character" w:customStyle="1" w:styleId="kw2">
    <w:name w:val="kw2"/>
    <w:basedOn w:val="DefaultParagraphFont"/>
    <w:rsid w:val="004E72C1"/>
  </w:style>
  <w:style w:type="character" w:customStyle="1" w:styleId="kw4">
    <w:name w:val="kw4"/>
    <w:basedOn w:val="DefaultParagraphFont"/>
    <w:rsid w:val="004E72C1"/>
  </w:style>
  <w:style w:type="character" w:customStyle="1" w:styleId="me0">
    <w:name w:val="me0"/>
    <w:basedOn w:val="DefaultParagraphFont"/>
    <w:rsid w:val="004E72C1"/>
  </w:style>
  <w:style w:type="character" w:customStyle="1" w:styleId="st1">
    <w:name w:val="st1"/>
    <w:basedOn w:val="DefaultParagraphFont"/>
    <w:rsid w:val="004E72C1"/>
  </w:style>
  <w:style w:type="character" w:customStyle="1" w:styleId="entry-categories">
    <w:name w:val="entry-categories"/>
    <w:basedOn w:val="DefaultParagraphFont"/>
    <w:rsid w:val="004E72C1"/>
  </w:style>
  <w:style w:type="character" w:customStyle="1" w:styleId="entry-tags">
    <w:name w:val="entry-tags"/>
    <w:basedOn w:val="DefaultParagraphFont"/>
    <w:rsid w:val="004E72C1"/>
  </w:style>
  <w:style w:type="paragraph" w:styleId="z-TopofForm">
    <w:name w:val="HTML Top of Form"/>
    <w:basedOn w:val="Normal"/>
    <w:next w:val="Normal"/>
    <w:link w:val="z-TopofFormChar"/>
    <w:hidden/>
    <w:uiPriority w:val="99"/>
    <w:semiHidden/>
    <w:unhideWhenUsed/>
    <w:rsid w:val="004E72C1"/>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E72C1"/>
    <w:rPr>
      <w:rFonts w:ascii="Arial" w:eastAsia="Times New Roman" w:hAnsi="Arial" w:cs="Arial"/>
      <w:vanish/>
      <w:sz w:val="16"/>
      <w:szCs w:val="16"/>
      <w:lang w:eastAsia="en-IN"/>
    </w:rPr>
  </w:style>
  <w:style w:type="paragraph" w:customStyle="1" w:styleId="comment-notes">
    <w:name w:val="comment-notes"/>
    <w:basedOn w:val="Normal"/>
    <w:rsid w:val="004E72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equired">
    <w:name w:val="required"/>
    <w:basedOn w:val="DefaultParagraphFont"/>
    <w:rsid w:val="004E72C1"/>
  </w:style>
  <w:style w:type="paragraph" w:customStyle="1" w:styleId="comment-form-comment">
    <w:name w:val="comment-form-comment"/>
    <w:basedOn w:val="Normal"/>
    <w:rsid w:val="004E72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author">
    <w:name w:val="comment-form-author"/>
    <w:basedOn w:val="Normal"/>
    <w:rsid w:val="004E72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email">
    <w:name w:val="comment-form-email"/>
    <w:basedOn w:val="Normal"/>
    <w:rsid w:val="004E72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comment-form-url">
    <w:name w:val="comment-form-url"/>
    <w:basedOn w:val="Normal"/>
    <w:rsid w:val="004E72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m-submit">
    <w:name w:val="form-submit"/>
    <w:basedOn w:val="Normal"/>
    <w:rsid w:val="004E72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4E72C1"/>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E72C1"/>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4E72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2C1"/>
    <w:rPr>
      <w:rFonts w:ascii="Tahoma" w:hAnsi="Tahoma" w:cs="Tahoma"/>
      <w:sz w:val="16"/>
      <w:szCs w:val="16"/>
    </w:rPr>
  </w:style>
  <w:style w:type="character" w:customStyle="1" w:styleId="Heading4Char">
    <w:name w:val="Heading 4 Char"/>
    <w:basedOn w:val="DefaultParagraphFont"/>
    <w:link w:val="Heading4"/>
    <w:uiPriority w:val="9"/>
    <w:rsid w:val="00A4711C"/>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rsid w:val="00A4711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4711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4711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4711C"/>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4711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4711C"/>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4711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4711C"/>
    <w:rPr>
      <w:rFonts w:asciiTheme="majorHAnsi" w:eastAsiaTheme="majorEastAsia" w:hAnsiTheme="majorHAnsi" w:cstheme="majorBidi"/>
      <w:i/>
      <w:iCs/>
      <w:spacing w:val="13"/>
      <w:sz w:val="24"/>
      <w:szCs w:val="24"/>
    </w:rPr>
  </w:style>
  <w:style w:type="character" w:styleId="Emphasis">
    <w:name w:val="Emphasis"/>
    <w:uiPriority w:val="20"/>
    <w:qFormat/>
    <w:rsid w:val="00A4711C"/>
    <w:rPr>
      <w:b/>
      <w:bCs/>
      <w:i/>
      <w:iCs/>
      <w:spacing w:val="10"/>
      <w:bdr w:val="none" w:sz="0" w:space="0" w:color="auto"/>
      <w:shd w:val="clear" w:color="auto" w:fill="auto"/>
    </w:rPr>
  </w:style>
  <w:style w:type="paragraph" w:styleId="NoSpacing">
    <w:name w:val="No Spacing"/>
    <w:basedOn w:val="Normal"/>
    <w:uiPriority w:val="1"/>
    <w:qFormat/>
    <w:rsid w:val="00A4711C"/>
    <w:pPr>
      <w:spacing w:after="0" w:line="240" w:lineRule="auto"/>
    </w:pPr>
  </w:style>
  <w:style w:type="paragraph" w:styleId="ListParagraph">
    <w:name w:val="List Paragraph"/>
    <w:basedOn w:val="Normal"/>
    <w:uiPriority w:val="34"/>
    <w:qFormat/>
    <w:rsid w:val="00A4711C"/>
    <w:pPr>
      <w:ind w:left="720"/>
      <w:contextualSpacing/>
    </w:pPr>
  </w:style>
  <w:style w:type="paragraph" w:styleId="Quote">
    <w:name w:val="Quote"/>
    <w:basedOn w:val="Normal"/>
    <w:next w:val="Normal"/>
    <w:link w:val="QuoteChar"/>
    <w:uiPriority w:val="29"/>
    <w:qFormat/>
    <w:rsid w:val="00A4711C"/>
    <w:pPr>
      <w:spacing w:before="200" w:after="0"/>
      <w:ind w:left="360" w:right="360"/>
    </w:pPr>
    <w:rPr>
      <w:i/>
      <w:iCs/>
    </w:rPr>
  </w:style>
  <w:style w:type="character" w:customStyle="1" w:styleId="QuoteChar">
    <w:name w:val="Quote Char"/>
    <w:basedOn w:val="DefaultParagraphFont"/>
    <w:link w:val="Quote"/>
    <w:uiPriority w:val="29"/>
    <w:rsid w:val="00A4711C"/>
    <w:rPr>
      <w:i/>
      <w:iCs/>
    </w:rPr>
  </w:style>
  <w:style w:type="paragraph" w:styleId="IntenseQuote">
    <w:name w:val="Intense Quote"/>
    <w:basedOn w:val="Normal"/>
    <w:next w:val="Normal"/>
    <w:link w:val="IntenseQuoteChar"/>
    <w:uiPriority w:val="30"/>
    <w:qFormat/>
    <w:rsid w:val="00A4711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4711C"/>
    <w:rPr>
      <w:b/>
      <w:bCs/>
      <w:i/>
      <w:iCs/>
    </w:rPr>
  </w:style>
  <w:style w:type="character" w:styleId="SubtleEmphasis">
    <w:name w:val="Subtle Emphasis"/>
    <w:uiPriority w:val="19"/>
    <w:qFormat/>
    <w:rsid w:val="00A4711C"/>
    <w:rPr>
      <w:i/>
      <w:iCs/>
    </w:rPr>
  </w:style>
  <w:style w:type="character" w:styleId="IntenseEmphasis">
    <w:name w:val="Intense Emphasis"/>
    <w:uiPriority w:val="21"/>
    <w:qFormat/>
    <w:rsid w:val="00A4711C"/>
    <w:rPr>
      <w:b/>
      <w:bCs/>
    </w:rPr>
  </w:style>
  <w:style w:type="character" w:styleId="SubtleReference">
    <w:name w:val="Subtle Reference"/>
    <w:uiPriority w:val="31"/>
    <w:qFormat/>
    <w:rsid w:val="00A4711C"/>
    <w:rPr>
      <w:smallCaps/>
    </w:rPr>
  </w:style>
  <w:style w:type="character" w:styleId="IntenseReference">
    <w:name w:val="Intense Reference"/>
    <w:uiPriority w:val="32"/>
    <w:qFormat/>
    <w:rsid w:val="00A4711C"/>
    <w:rPr>
      <w:smallCaps/>
      <w:spacing w:val="5"/>
      <w:u w:val="single"/>
    </w:rPr>
  </w:style>
  <w:style w:type="character" w:styleId="BookTitle">
    <w:name w:val="Book Title"/>
    <w:uiPriority w:val="33"/>
    <w:qFormat/>
    <w:rsid w:val="00A4711C"/>
    <w:rPr>
      <w:i/>
      <w:iCs/>
      <w:smallCaps/>
      <w:spacing w:val="5"/>
    </w:rPr>
  </w:style>
  <w:style w:type="paragraph" w:styleId="TOCHeading">
    <w:name w:val="TOC Heading"/>
    <w:basedOn w:val="Heading1"/>
    <w:next w:val="Normal"/>
    <w:uiPriority w:val="39"/>
    <w:semiHidden/>
    <w:unhideWhenUsed/>
    <w:qFormat/>
    <w:rsid w:val="00A4711C"/>
    <w:pPr>
      <w:outlineLvl w:val="9"/>
    </w:pPr>
  </w:style>
</w:styles>
</file>

<file path=word/webSettings.xml><?xml version="1.0" encoding="utf-8"?>
<w:webSettings xmlns:r="http://schemas.openxmlformats.org/officeDocument/2006/relationships" xmlns:w="http://schemas.openxmlformats.org/wordprocessingml/2006/main">
  <w:divs>
    <w:div w:id="1870558656">
      <w:bodyDiv w:val="1"/>
      <w:marLeft w:val="0"/>
      <w:marRight w:val="0"/>
      <w:marTop w:val="0"/>
      <w:marBottom w:val="0"/>
      <w:divBdr>
        <w:top w:val="none" w:sz="0" w:space="0" w:color="auto"/>
        <w:left w:val="none" w:sz="0" w:space="0" w:color="auto"/>
        <w:bottom w:val="none" w:sz="0" w:space="0" w:color="auto"/>
        <w:right w:val="none" w:sz="0" w:space="0" w:color="auto"/>
      </w:divBdr>
      <w:divsChild>
        <w:div w:id="1822497051">
          <w:marLeft w:val="0"/>
          <w:marRight w:val="0"/>
          <w:marTop w:val="0"/>
          <w:marBottom w:val="0"/>
          <w:divBdr>
            <w:top w:val="none" w:sz="0" w:space="0" w:color="auto"/>
            <w:left w:val="none" w:sz="0" w:space="0" w:color="auto"/>
            <w:bottom w:val="none" w:sz="0" w:space="0" w:color="auto"/>
            <w:right w:val="none" w:sz="0" w:space="0" w:color="auto"/>
          </w:divBdr>
          <w:divsChild>
            <w:div w:id="607854520">
              <w:marLeft w:val="0"/>
              <w:marRight w:val="0"/>
              <w:marTop w:val="0"/>
              <w:marBottom w:val="0"/>
              <w:divBdr>
                <w:top w:val="none" w:sz="0" w:space="0" w:color="auto"/>
                <w:left w:val="none" w:sz="0" w:space="0" w:color="auto"/>
                <w:bottom w:val="none" w:sz="0" w:space="0" w:color="auto"/>
                <w:right w:val="none" w:sz="0" w:space="0" w:color="auto"/>
              </w:divBdr>
              <w:divsChild>
                <w:div w:id="595090669">
                  <w:marLeft w:val="0"/>
                  <w:marRight w:val="0"/>
                  <w:marTop w:val="0"/>
                  <w:marBottom w:val="0"/>
                  <w:divBdr>
                    <w:top w:val="none" w:sz="0" w:space="0" w:color="auto"/>
                    <w:left w:val="none" w:sz="0" w:space="0" w:color="auto"/>
                    <w:bottom w:val="none" w:sz="0" w:space="0" w:color="auto"/>
                    <w:right w:val="none" w:sz="0" w:space="0" w:color="auto"/>
                  </w:divBdr>
                </w:div>
                <w:div w:id="447434850">
                  <w:marLeft w:val="0"/>
                  <w:marRight w:val="0"/>
                  <w:marTop w:val="0"/>
                  <w:marBottom w:val="0"/>
                  <w:divBdr>
                    <w:top w:val="none" w:sz="0" w:space="0" w:color="auto"/>
                    <w:left w:val="none" w:sz="0" w:space="0" w:color="auto"/>
                    <w:bottom w:val="none" w:sz="0" w:space="0" w:color="auto"/>
                    <w:right w:val="none" w:sz="0" w:space="0" w:color="auto"/>
                  </w:divBdr>
                </w:div>
                <w:div w:id="626281573">
                  <w:marLeft w:val="0"/>
                  <w:marRight w:val="0"/>
                  <w:marTop w:val="0"/>
                  <w:marBottom w:val="0"/>
                  <w:divBdr>
                    <w:top w:val="none" w:sz="0" w:space="0" w:color="auto"/>
                    <w:left w:val="none" w:sz="0" w:space="0" w:color="auto"/>
                    <w:bottom w:val="none" w:sz="0" w:space="0" w:color="auto"/>
                    <w:right w:val="none" w:sz="0" w:space="0" w:color="auto"/>
                  </w:divBdr>
                  <w:divsChild>
                    <w:div w:id="423376717">
                      <w:marLeft w:val="0"/>
                      <w:marRight w:val="0"/>
                      <w:marTop w:val="100"/>
                      <w:marBottom w:val="100"/>
                      <w:divBdr>
                        <w:top w:val="none" w:sz="0" w:space="0" w:color="auto"/>
                        <w:left w:val="none" w:sz="0" w:space="0" w:color="auto"/>
                        <w:bottom w:val="none" w:sz="0" w:space="0" w:color="auto"/>
                        <w:right w:val="none" w:sz="0" w:space="0" w:color="auto"/>
                      </w:divBdr>
                      <w:divsChild>
                        <w:div w:id="1287274533">
                          <w:marLeft w:val="208"/>
                          <w:marRight w:val="0"/>
                          <w:marTop w:val="138"/>
                          <w:marBottom w:val="55"/>
                          <w:divBdr>
                            <w:top w:val="none" w:sz="0" w:space="0" w:color="auto"/>
                            <w:left w:val="none" w:sz="0" w:space="0" w:color="auto"/>
                            <w:bottom w:val="single" w:sz="6" w:space="4" w:color="DDDDDD"/>
                            <w:right w:val="none" w:sz="0" w:space="0" w:color="auto"/>
                          </w:divBdr>
                        </w:div>
                        <w:div w:id="1348602434">
                          <w:marLeft w:val="0"/>
                          <w:marRight w:val="0"/>
                          <w:marTop w:val="0"/>
                          <w:marBottom w:val="0"/>
                          <w:divBdr>
                            <w:top w:val="none" w:sz="0" w:space="0" w:color="auto"/>
                            <w:left w:val="none" w:sz="0" w:space="0" w:color="auto"/>
                            <w:bottom w:val="none" w:sz="0" w:space="0" w:color="auto"/>
                            <w:right w:val="none" w:sz="0" w:space="0" w:color="auto"/>
                          </w:divBdr>
                          <w:divsChild>
                            <w:div w:id="1743216155">
                              <w:marLeft w:val="0"/>
                              <w:marRight w:val="0"/>
                              <w:marTop w:val="0"/>
                              <w:marBottom w:val="240"/>
                              <w:divBdr>
                                <w:top w:val="single" w:sz="6" w:space="7" w:color="AAAAAA"/>
                                <w:left w:val="single" w:sz="6" w:space="7" w:color="AAAAAA"/>
                                <w:bottom w:val="single" w:sz="6" w:space="7" w:color="AAAAAA"/>
                                <w:right w:val="single" w:sz="6" w:space="7" w:color="AAAAAA"/>
                              </w:divBdr>
                              <w:divsChild>
                                <w:div w:id="1425415149">
                                  <w:marLeft w:val="0"/>
                                  <w:marRight w:val="0"/>
                                  <w:marTop w:val="0"/>
                                  <w:marBottom w:val="0"/>
                                  <w:divBdr>
                                    <w:top w:val="none" w:sz="0" w:space="0" w:color="auto"/>
                                    <w:left w:val="none" w:sz="0" w:space="0" w:color="auto"/>
                                    <w:bottom w:val="none" w:sz="0" w:space="0" w:color="auto"/>
                                    <w:right w:val="none" w:sz="0" w:space="0" w:color="auto"/>
                                  </w:divBdr>
                                </w:div>
                              </w:divsChild>
                            </w:div>
                            <w:div w:id="333385296">
                              <w:marLeft w:val="0"/>
                              <w:marRight w:val="0"/>
                              <w:marTop w:val="0"/>
                              <w:marBottom w:val="0"/>
                              <w:divBdr>
                                <w:top w:val="none" w:sz="0" w:space="0" w:color="auto"/>
                                <w:left w:val="none" w:sz="0" w:space="0" w:color="auto"/>
                                <w:bottom w:val="none" w:sz="0" w:space="0" w:color="auto"/>
                                <w:right w:val="none" w:sz="0" w:space="0" w:color="auto"/>
                              </w:divBdr>
                            </w:div>
                          </w:divsChild>
                        </w:div>
                        <w:div w:id="1380087830">
                          <w:marLeft w:val="0"/>
                          <w:marRight w:val="0"/>
                          <w:marTop w:val="0"/>
                          <w:marBottom w:val="0"/>
                          <w:divBdr>
                            <w:top w:val="none" w:sz="0" w:space="0" w:color="auto"/>
                            <w:left w:val="none" w:sz="0" w:space="0" w:color="auto"/>
                            <w:bottom w:val="none" w:sz="0" w:space="0" w:color="auto"/>
                            <w:right w:val="none" w:sz="0" w:space="0" w:color="auto"/>
                          </w:divBdr>
                        </w:div>
                        <w:div w:id="1526361694">
                          <w:marLeft w:val="0"/>
                          <w:marRight w:val="0"/>
                          <w:marTop w:val="0"/>
                          <w:marBottom w:val="0"/>
                          <w:divBdr>
                            <w:top w:val="none" w:sz="0" w:space="0" w:color="auto"/>
                            <w:left w:val="none" w:sz="0" w:space="0" w:color="auto"/>
                            <w:bottom w:val="none" w:sz="0" w:space="0" w:color="auto"/>
                            <w:right w:val="none" w:sz="0" w:space="0" w:color="auto"/>
                          </w:divBdr>
                          <w:divsChild>
                            <w:div w:id="238099373">
                              <w:marLeft w:val="0"/>
                              <w:marRight w:val="0"/>
                              <w:marTop w:val="0"/>
                              <w:marBottom w:val="0"/>
                              <w:divBdr>
                                <w:top w:val="none" w:sz="0" w:space="0" w:color="auto"/>
                                <w:left w:val="none" w:sz="0" w:space="0" w:color="auto"/>
                                <w:bottom w:val="none" w:sz="0" w:space="0" w:color="auto"/>
                                <w:right w:val="none" w:sz="0" w:space="0" w:color="auto"/>
                              </w:divBdr>
                            </w:div>
                          </w:divsChild>
                        </w:div>
                        <w:div w:id="1067386864">
                          <w:marLeft w:val="0"/>
                          <w:marRight w:val="0"/>
                          <w:marTop w:val="0"/>
                          <w:marBottom w:val="0"/>
                          <w:divBdr>
                            <w:top w:val="none" w:sz="0" w:space="0" w:color="auto"/>
                            <w:left w:val="none" w:sz="0" w:space="0" w:color="auto"/>
                            <w:bottom w:val="none" w:sz="0" w:space="0" w:color="auto"/>
                            <w:right w:val="none" w:sz="0" w:space="0" w:color="auto"/>
                          </w:divBdr>
                        </w:div>
                        <w:div w:id="765417670">
                          <w:marLeft w:val="0"/>
                          <w:marRight w:val="0"/>
                          <w:marTop w:val="0"/>
                          <w:marBottom w:val="0"/>
                          <w:divBdr>
                            <w:top w:val="none" w:sz="0" w:space="0" w:color="auto"/>
                            <w:left w:val="none" w:sz="0" w:space="0" w:color="auto"/>
                            <w:bottom w:val="none" w:sz="0" w:space="0" w:color="auto"/>
                            <w:right w:val="none" w:sz="0" w:space="0" w:color="auto"/>
                          </w:divBdr>
                          <w:divsChild>
                            <w:div w:id="1832024350">
                              <w:marLeft w:val="0"/>
                              <w:marRight w:val="0"/>
                              <w:marTop w:val="0"/>
                              <w:marBottom w:val="0"/>
                              <w:divBdr>
                                <w:top w:val="none" w:sz="0" w:space="0" w:color="auto"/>
                                <w:left w:val="none" w:sz="0" w:space="0" w:color="auto"/>
                                <w:bottom w:val="none" w:sz="0" w:space="0" w:color="auto"/>
                                <w:right w:val="none" w:sz="0" w:space="0" w:color="auto"/>
                              </w:divBdr>
                            </w:div>
                          </w:divsChild>
                        </w:div>
                        <w:div w:id="447627332">
                          <w:marLeft w:val="0"/>
                          <w:marRight w:val="0"/>
                          <w:marTop w:val="0"/>
                          <w:marBottom w:val="0"/>
                          <w:divBdr>
                            <w:top w:val="none" w:sz="0" w:space="0" w:color="auto"/>
                            <w:left w:val="none" w:sz="0" w:space="0" w:color="auto"/>
                            <w:bottom w:val="none" w:sz="0" w:space="0" w:color="auto"/>
                            <w:right w:val="none" w:sz="0" w:space="0" w:color="auto"/>
                          </w:divBdr>
                          <w:divsChild>
                            <w:div w:id="2055688568">
                              <w:marLeft w:val="0"/>
                              <w:marRight w:val="0"/>
                              <w:marTop w:val="0"/>
                              <w:marBottom w:val="0"/>
                              <w:divBdr>
                                <w:top w:val="none" w:sz="0" w:space="0" w:color="auto"/>
                                <w:left w:val="none" w:sz="0" w:space="0" w:color="auto"/>
                                <w:bottom w:val="none" w:sz="0" w:space="0" w:color="auto"/>
                                <w:right w:val="none" w:sz="0" w:space="0" w:color="auto"/>
                              </w:divBdr>
                            </w:div>
                          </w:divsChild>
                        </w:div>
                        <w:div w:id="50517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264624">
                  <w:marLeft w:val="0"/>
                  <w:marRight w:val="0"/>
                  <w:marTop w:val="0"/>
                  <w:marBottom w:val="0"/>
                  <w:divBdr>
                    <w:top w:val="none" w:sz="0" w:space="0" w:color="auto"/>
                    <w:left w:val="none" w:sz="0" w:space="0" w:color="auto"/>
                    <w:bottom w:val="none" w:sz="0" w:space="0" w:color="auto"/>
                    <w:right w:val="none" w:sz="0" w:space="0" w:color="auto"/>
                  </w:divBdr>
                  <w:divsChild>
                    <w:div w:id="499001851">
                      <w:marLeft w:val="0"/>
                      <w:marRight w:val="0"/>
                      <w:marTop w:val="0"/>
                      <w:marBottom w:val="0"/>
                      <w:divBdr>
                        <w:top w:val="none" w:sz="0" w:space="0" w:color="auto"/>
                        <w:left w:val="none" w:sz="0" w:space="0" w:color="auto"/>
                        <w:bottom w:val="none" w:sz="0" w:space="0" w:color="auto"/>
                        <w:right w:val="none" w:sz="0" w:space="0" w:color="auto"/>
                      </w:divBdr>
                      <w:divsChild>
                        <w:div w:id="187842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028539">
          <w:marLeft w:val="0"/>
          <w:marRight w:val="0"/>
          <w:marTop w:val="0"/>
          <w:marBottom w:val="0"/>
          <w:divBdr>
            <w:top w:val="none" w:sz="0" w:space="0" w:color="auto"/>
            <w:left w:val="none" w:sz="0" w:space="0" w:color="auto"/>
            <w:bottom w:val="none" w:sz="0" w:space="0" w:color="auto"/>
            <w:right w:val="none" w:sz="0" w:space="0" w:color="auto"/>
          </w:divBdr>
          <w:divsChild>
            <w:div w:id="976111836">
              <w:marLeft w:val="0"/>
              <w:marRight w:val="0"/>
              <w:marTop w:val="0"/>
              <w:marBottom w:val="0"/>
              <w:divBdr>
                <w:top w:val="none" w:sz="0" w:space="0" w:color="auto"/>
                <w:left w:val="none" w:sz="0" w:space="0" w:color="auto"/>
                <w:bottom w:val="none" w:sz="0" w:space="0" w:color="auto"/>
                <w:right w:val="none" w:sz="0" w:space="0" w:color="auto"/>
              </w:divBdr>
              <w:divsChild>
                <w:div w:id="533277504">
                  <w:marLeft w:val="0"/>
                  <w:marRight w:val="0"/>
                  <w:marTop w:val="0"/>
                  <w:marBottom w:val="0"/>
                  <w:divBdr>
                    <w:top w:val="none" w:sz="0" w:space="0" w:color="auto"/>
                    <w:left w:val="none" w:sz="0" w:space="0" w:color="auto"/>
                    <w:bottom w:val="none" w:sz="0" w:space="0" w:color="auto"/>
                    <w:right w:val="none" w:sz="0" w:space="0" w:color="auto"/>
                  </w:divBdr>
                  <w:divsChild>
                    <w:div w:id="1293752482">
                      <w:marLeft w:val="0"/>
                      <w:marRight w:val="0"/>
                      <w:marTop w:val="0"/>
                      <w:marBottom w:val="0"/>
                      <w:divBdr>
                        <w:top w:val="none" w:sz="0" w:space="0" w:color="auto"/>
                        <w:left w:val="none" w:sz="0" w:space="0" w:color="auto"/>
                        <w:bottom w:val="none" w:sz="0" w:space="0" w:color="auto"/>
                        <w:right w:val="none" w:sz="0" w:space="0" w:color="auto"/>
                      </w:divBdr>
                      <w:divsChild>
                        <w:div w:id="691879923">
                          <w:marLeft w:val="0"/>
                          <w:marRight w:val="0"/>
                          <w:marTop w:val="0"/>
                          <w:marBottom w:val="0"/>
                          <w:divBdr>
                            <w:top w:val="none" w:sz="0" w:space="0" w:color="auto"/>
                            <w:left w:val="none" w:sz="0" w:space="0" w:color="auto"/>
                            <w:bottom w:val="none" w:sz="0" w:space="0" w:color="auto"/>
                            <w:right w:val="none" w:sz="0" w:space="0" w:color="auto"/>
                          </w:divBdr>
                        </w:div>
                        <w:div w:id="20299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13</Pages>
  <Words>3923</Words>
  <Characters>22367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 Call Sercives</dc:creator>
  <cp:lastModifiedBy>On Call Sercives</cp:lastModifiedBy>
  <cp:revision>3</cp:revision>
  <dcterms:created xsi:type="dcterms:W3CDTF">2020-08-25T09:34:00Z</dcterms:created>
  <dcterms:modified xsi:type="dcterms:W3CDTF">2020-08-25T16:22:00Z</dcterms:modified>
</cp:coreProperties>
</file>